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46EF9" w:rsidRDefault="006D7D94">
      <w:pPr>
        <w:pStyle w:val="Heading1"/>
        <w:jc w:val="center"/>
        <w:rPr>
          <w:rFonts w:ascii="Calibri" w:eastAsia="Calibri" w:hAnsi="Calibri" w:cs="Calibri"/>
          <w:color w:val="45818E"/>
        </w:rPr>
      </w:pPr>
      <w:bookmarkStart w:id="0" w:name="_7z04p9ofdcha" w:colFirst="0" w:colLast="0"/>
      <w:bookmarkEnd w:id="0"/>
      <w:r>
        <w:rPr>
          <w:rFonts w:ascii="Calibri" w:eastAsia="Calibri" w:hAnsi="Calibri" w:cs="Calibri"/>
          <w:color w:val="45818E"/>
        </w:rPr>
        <w:t>Terms of Reference</w:t>
      </w:r>
    </w:p>
    <w:p w14:paraId="00000002" w14:textId="77777777" w:rsidR="00D46EF9" w:rsidRDefault="006D7D94">
      <w:pPr>
        <w:pStyle w:val="Heading1"/>
        <w:jc w:val="center"/>
        <w:rPr>
          <w:rFonts w:ascii="Calibri" w:eastAsia="Calibri" w:hAnsi="Calibri" w:cs="Calibri"/>
          <w:color w:val="45818E"/>
          <w:sz w:val="36"/>
          <w:szCs w:val="36"/>
        </w:rPr>
      </w:pPr>
      <w:bookmarkStart w:id="1" w:name="_ev1k1j2cunbb" w:colFirst="0" w:colLast="0"/>
      <w:bookmarkEnd w:id="1"/>
      <w:r>
        <w:rPr>
          <w:rFonts w:ascii="Calibri" w:eastAsia="Calibri" w:hAnsi="Calibri" w:cs="Calibri"/>
          <w:color w:val="45818E"/>
          <w:sz w:val="36"/>
          <w:szCs w:val="36"/>
        </w:rPr>
        <w:t xml:space="preserve">Developing a Sensitivity Atlas </w:t>
      </w:r>
      <w:r>
        <w:rPr>
          <w:rFonts w:ascii="Calibri" w:eastAsia="Calibri" w:hAnsi="Calibri" w:cs="Calibri"/>
          <w:color w:val="45818E"/>
          <w:sz w:val="36"/>
          <w:szCs w:val="36"/>
        </w:rPr>
        <w:br/>
        <w:t>Processing Tool using FME</w:t>
      </w:r>
    </w:p>
    <w:p w14:paraId="00000003" w14:textId="77777777" w:rsidR="00D46EF9" w:rsidRDefault="00D46EF9">
      <w:pPr>
        <w:rPr>
          <w:rFonts w:ascii="Calibri" w:eastAsia="Calibri" w:hAnsi="Calibri" w:cs="Calibri"/>
        </w:rPr>
      </w:pPr>
    </w:p>
    <w:p w14:paraId="00000004" w14:textId="77777777" w:rsidR="00D46EF9" w:rsidRDefault="00D46EF9">
      <w:pPr>
        <w:rPr>
          <w:rFonts w:ascii="Calibri" w:eastAsia="Calibri" w:hAnsi="Calibri" w:cs="Calibri"/>
        </w:rPr>
      </w:pPr>
    </w:p>
    <w:p w14:paraId="45A51DE4" w14:textId="02ADFEF5" w:rsidR="003A193B" w:rsidRDefault="00874D5E" w:rsidP="00874D5E">
      <w:pPr>
        <w:rPr>
          <w:rFonts w:ascii="Calibri" w:eastAsia="Calibri" w:hAnsi="Calibri" w:cs="Calibri"/>
        </w:rPr>
      </w:pPr>
      <w:r w:rsidRPr="00874D5E">
        <w:rPr>
          <w:rFonts w:ascii="Calibri" w:eastAsia="Calibri" w:hAnsi="Calibri" w:cs="Calibri"/>
        </w:rPr>
        <w:t xml:space="preserve">Sensitivity </w:t>
      </w:r>
      <w:r>
        <w:rPr>
          <w:rFonts w:ascii="Calibri" w:eastAsia="Calibri" w:hAnsi="Calibri" w:cs="Calibri"/>
        </w:rPr>
        <w:t>atlases</w:t>
      </w:r>
      <w:r w:rsidRPr="00874D5E">
        <w:rPr>
          <w:rFonts w:ascii="Calibri" w:eastAsia="Calibri" w:hAnsi="Calibri" w:cs="Calibri"/>
        </w:rPr>
        <w:t xml:space="preserve"> are a way of presenting spatial data on the sensitivity of assets to any given pressure, such as the sensitivity of mangrove</w:t>
      </w:r>
      <w:r w:rsidR="00C917EC">
        <w:rPr>
          <w:rFonts w:ascii="Calibri" w:eastAsia="Calibri" w:hAnsi="Calibri" w:cs="Calibri"/>
        </w:rPr>
        <w:t xml:space="preserve"> forests</w:t>
      </w:r>
      <w:bookmarkStart w:id="2" w:name="_GoBack"/>
      <w:bookmarkEnd w:id="2"/>
      <w:r w:rsidRPr="00874D5E">
        <w:rPr>
          <w:rFonts w:ascii="Calibri" w:eastAsia="Calibri" w:hAnsi="Calibri" w:cs="Calibri"/>
        </w:rPr>
        <w:t xml:space="preserve"> to oil spills</w:t>
      </w:r>
      <w:r>
        <w:rPr>
          <w:rFonts w:ascii="Calibri" w:eastAsia="Calibri" w:hAnsi="Calibri" w:cs="Calibri"/>
        </w:rPr>
        <w:t xml:space="preserve">. In Norway this </w:t>
      </w:r>
      <w:r w:rsidR="0058682E">
        <w:rPr>
          <w:rFonts w:ascii="Calibri" w:eastAsia="Calibri" w:hAnsi="Calibri" w:cs="Calibri"/>
        </w:rPr>
        <w:t>to som</w:t>
      </w:r>
      <w:r w:rsidR="002B0F77">
        <w:rPr>
          <w:rFonts w:ascii="Calibri" w:eastAsia="Calibri" w:hAnsi="Calibri" w:cs="Calibri"/>
        </w:rPr>
        <w:t>e</w:t>
      </w:r>
      <w:r w:rsidR="0058682E">
        <w:rPr>
          <w:rFonts w:ascii="Calibri" w:eastAsia="Calibri" w:hAnsi="Calibri" w:cs="Calibri"/>
        </w:rPr>
        <w:t xml:space="preserve"> extent finds its parallell in the Priority data set currently available </w:t>
      </w:r>
      <w:r w:rsidR="00C96141">
        <w:rPr>
          <w:rFonts w:ascii="Calibri" w:eastAsia="Calibri" w:hAnsi="Calibri" w:cs="Calibri"/>
        </w:rPr>
        <w:t>at the webpages</w:t>
      </w:r>
      <w:r w:rsidR="00610591">
        <w:rPr>
          <w:rStyle w:val="FootnoteReference"/>
          <w:rFonts w:ascii="Calibri" w:eastAsia="Calibri" w:hAnsi="Calibri" w:cs="Calibri"/>
        </w:rPr>
        <w:footnoteReference w:id="2"/>
      </w:r>
      <w:r w:rsidR="00C96141">
        <w:rPr>
          <w:rFonts w:ascii="Calibri" w:eastAsia="Calibri" w:hAnsi="Calibri" w:cs="Calibri"/>
        </w:rPr>
        <w:t xml:space="preserve"> of </w:t>
      </w:r>
      <w:r w:rsidR="00610591">
        <w:rPr>
          <w:rFonts w:ascii="Calibri" w:eastAsia="Calibri" w:hAnsi="Calibri" w:cs="Calibri"/>
        </w:rPr>
        <w:t>The Norwegian Coastal Administration.</w:t>
      </w:r>
    </w:p>
    <w:p w14:paraId="2CF9B524" w14:textId="77777777" w:rsidR="003A193B" w:rsidRDefault="003A193B">
      <w:pPr>
        <w:rPr>
          <w:rFonts w:ascii="Calibri" w:eastAsia="Calibri" w:hAnsi="Calibri" w:cs="Calibri"/>
        </w:rPr>
      </w:pPr>
    </w:p>
    <w:p w14:paraId="00000005" w14:textId="4D1A8E37" w:rsidR="00D46EF9" w:rsidRDefault="006D7D94">
      <w:pPr>
        <w:rPr>
          <w:rFonts w:ascii="Calibri" w:eastAsia="Calibri" w:hAnsi="Calibri" w:cs="Calibri"/>
        </w:rPr>
      </w:pPr>
      <w:r>
        <w:rPr>
          <w:rFonts w:ascii="Calibri" w:eastAsia="Calibri" w:hAnsi="Calibri" w:cs="Calibri"/>
        </w:rPr>
        <w:t>A processing tool for creating a sensitivity atlas shall be developed using FME</w:t>
      </w:r>
      <w:r>
        <w:rPr>
          <w:rFonts w:ascii="Calibri" w:eastAsia="Calibri" w:hAnsi="Calibri" w:cs="Calibri"/>
          <w:vertAlign w:val="superscript"/>
        </w:rPr>
        <w:footnoteReference w:id="3"/>
      </w:r>
      <w:r>
        <w:rPr>
          <w:rFonts w:ascii="Calibri" w:eastAsia="Calibri" w:hAnsi="Calibri" w:cs="Calibri"/>
        </w:rPr>
        <w:t>. The tool will have a low entry level and will be used for training as well as for developing country/regional sensitivity atlases.</w:t>
      </w:r>
    </w:p>
    <w:p w14:paraId="68BEE552" w14:textId="77777777" w:rsidR="00856CDA" w:rsidRDefault="00856CDA">
      <w:pPr>
        <w:rPr>
          <w:rFonts w:ascii="Calibri" w:eastAsia="Calibri" w:hAnsi="Calibri" w:cs="Calibri"/>
        </w:rPr>
      </w:pPr>
    </w:p>
    <w:p w14:paraId="0ECEB5D7" w14:textId="67C61163" w:rsidR="003C5A2B" w:rsidRDefault="003C5A2B">
      <w:pPr>
        <w:rPr>
          <w:rFonts w:ascii="Calibri" w:eastAsia="Calibri" w:hAnsi="Calibri" w:cs="Calibri"/>
        </w:rPr>
      </w:pPr>
      <w:r>
        <w:rPr>
          <w:rFonts w:ascii="Calibri" w:eastAsia="Calibri" w:hAnsi="Calibri" w:cs="Calibri"/>
        </w:rPr>
        <w:t xml:space="preserve">QGIS project files to facilitate for presenting the resulting data sets are also developed. </w:t>
      </w:r>
      <w:r w:rsidR="00D54B4F">
        <w:rPr>
          <w:rFonts w:ascii="Calibri" w:eastAsia="Calibri" w:hAnsi="Calibri" w:cs="Calibri"/>
        </w:rPr>
        <w:t>Documentation is also prepared.</w:t>
      </w:r>
    </w:p>
    <w:p w14:paraId="3495F1C9" w14:textId="7769784B" w:rsidR="002B0F77" w:rsidRDefault="002B0F77">
      <w:pPr>
        <w:rPr>
          <w:rFonts w:ascii="Calibri" w:eastAsia="Calibri" w:hAnsi="Calibri" w:cs="Calibri"/>
        </w:rPr>
      </w:pPr>
    </w:p>
    <w:p w14:paraId="2438D201" w14:textId="56AC458D" w:rsidR="002B0F77" w:rsidRDefault="00EB7667">
      <w:pPr>
        <w:rPr>
          <w:rFonts w:ascii="Calibri" w:eastAsia="Calibri" w:hAnsi="Calibri" w:cs="Calibri"/>
        </w:rPr>
      </w:pPr>
      <w:r>
        <w:rPr>
          <w:rFonts w:ascii="Calibri" w:eastAsia="Calibri" w:hAnsi="Calibri" w:cs="Calibri"/>
        </w:rPr>
        <w:t>FME procedures and documentation is delivered in english.</w:t>
      </w:r>
    </w:p>
    <w:p w14:paraId="00000006" w14:textId="77777777" w:rsidR="00D46EF9" w:rsidRDefault="006D7D94">
      <w:pPr>
        <w:pStyle w:val="Heading3"/>
      </w:pPr>
      <w:bookmarkStart w:id="3" w:name="_hgibi9gl1v12" w:colFirst="0" w:colLast="0"/>
      <w:bookmarkEnd w:id="3"/>
      <w:r>
        <w:t>Processing</w:t>
      </w:r>
    </w:p>
    <w:p w14:paraId="00000007" w14:textId="77777777" w:rsidR="00D46EF9" w:rsidRDefault="006D7D94">
      <w:pPr>
        <w:rPr>
          <w:rFonts w:ascii="Calibri" w:eastAsia="Calibri" w:hAnsi="Calibri" w:cs="Calibri"/>
        </w:rPr>
      </w:pPr>
      <w:r>
        <w:rPr>
          <w:rFonts w:ascii="Calibri" w:eastAsia="Calibri" w:hAnsi="Calibri" w:cs="Calibri"/>
        </w:rPr>
        <w:t>The tool shall take as input spatially referenced environmental data in predefined formats. The data represents differences of importance/priority. This importance shall be basis for further processing resulting in a gridded presentation of sensitive areas.</w:t>
      </w:r>
    </w:p>
    <w:p w14:paraId="00000008" w14:textId="77777777" w:rsidR="00D46EF9" w:rsidRDefault="006D7D94">
      <w:pPr>
        <w:pStyle w:val="Heading3"/>
      </w:pPr>
      <w:bookmarkStart w:id="4" w:name="_n1qfbqusk56k" w:colFirst="0" w:colLast="0"/>
      <w:bookmarkEnd w:id="4"/>
      <w:r>
        <w:t>User experience</w:t>
      </w:r>
    </w:p>
    <w:p w14:paraId="00000009" w14:textId="2C633DCF" w:rsidR="00D46EF9" w:rsidRDefault="29C51A4C" w:rsidP="29C51A4C">
      <w:pPr>
        <w:rPr>
          <w:rFonts w:ascii="Calibri" w:eastAsia="Calibri" w:hAnsi="Calibri" w:cs="Calibri"/>
        </w:rPr>
      </w:pPr>
      <w:r w:rsidRPr="29C51A4C">
        <w:rPr>
          <w:rFonts w:ascii="Calibri" w:eastAsia="Calibri" w:hAnsi="Calibri" w:cs="Calibri"/>
        </w:rPr>
        <w:t>Using the system will be straightforward for a user inexperienced with using FME.</w:t>
      </w:r>
    </w:p>
    <w:p w14:paraId="0000000A" w14:textId="77777777" w:rsidR="00D46EF9" w:rsidRDefault="00D46EF9">
      <w:pPr>
        <w:rPr>
          <w:rFonts w:ascii="Calibri" w:eastAsia="Calibri" w:hAnsi="Calibri" w:cs="Calibri"/>
        </w:rPr>
      </w:pPr>
    </w:p>
    <w:p w14:paraId="0000000B" w14:textId="37463657" w:rsidR="00D46EF9" w:rsidRDefault="006D7D94">
      <w:pPr>
        <w:rPr>
          <w:rFonts w:ascii="Calibri" w:eastAsia="Calibri" w:hAnsi="Calibri" w:cs="Calibri"/>
        </w:rPr>
      </w:pPr>
      <w:r>
        <w:rPr>
          <w:rFonts w:ascii="Calibri" w:eastAsia="Calibri" w:hAnsi="Calibri" w:cs="Calibri"/>
        </w:rPr>
        <w:t xml:space="preserve">The preparation of the sensitivity atlas will have </w:t>
      </w:r>
      <w:r w:rsidR="006A1260">
        <w:rPr>
          <w:rFonts w:ascii="Calibri" w:eastAsia="Calibri" w:hAnsi="Calibri" w:cs="Calibri"/>
        </w:rPr>
        <w:t xml:space="preserve">four </w:t>
      </w:r>
      <w:r>
        <w:rPr>
          <w:rFonts w:ascii="Calibri" w:eastAsia="Calibri" w:hAnsi="Calibri" w:cs="Calibri"/>
        </w:rPr>
        <w:t>stages:</w:t>
      </w:r>
    </w:p>
    <w:p w14:paraId="0000000C" w14:textId="77777777" w:rsidR="00D46EF9" w:rsidRDefault="006D7D94">
      <w:pPr>
        <w:numPr>
          <w:ilvl w:val="0"/>
          <w:numId w:val="1"/>
        </w:numPr>
        <w:rPr>
          <w:rFonts w:ascii="Calibri" w:eastAsia="Calibri" w:hAnsi="Calibri" w:cs="Calibri"/>
        </w:rPr>
      </w:pPr>
      <w:r>
        <w:rPr>
          <w:rFonts w:ascii="Calibri" w:eastAsia="Calibri" w:hAnsi="Calibri" w:cs="Calibri"/>
        </w:rPr>
        <w:t>Data staging where the input data is read into a database and all layers are written to an excel sheet for further processing.</w:t>
      </w:r>
    </w:p>
    <w:p w14:paraId="0000000D" w14:textId="77777777" w:rsidR="00D46EF9" w:rsidRDefault="006D7D94">
      <w:pPr>
        <w:numPr>
          <w:ilvl w:val="0"/>
          <w:numId w:val="1"/>
        </w:numPr>
        <w:rPr>
          <w:rFonts w:ascii="Calibri" w:eastAsia="Calibri" w:hAnsi="Calibri" w:cs="Calibri"/>
        </w:rPr>
      </w:pPr>
      <w:r>
        <w:rPr>
          <w:rFonts w:ascii="Calibri" w:eastAsia="Calibri" w:hAnsi="Calibri" w:cs="Calibri"/>
        </w:rPr>
        <w:t>The excel sheet serves as a tool for setting priorities and sensitivities to the data sets before processing</w:t>
      </w:r>
    </w:p>
    <w:p w14:paraId="0000000E" w14:textId="77777777" w:rsidR="00D46EF9" w:rsidRDefault="006D7D94">
      <w:pPr>
        <w:numPr>
          <w:ilvl w:val="0"/>
          <w:numId w:val="1"/>
        </w:numPr>
        <w:rPr>
          <w:rFonts w:ascii="Calibri" w:eastAsia="Calibri" w:hAnsi="Calibri" w:cs="Calibri"/>
        </w:rPr>
      </w:pPr>
      <w:r>
        <w:rPr>
          <w:rFonts w:ascii="Calibri" w:eastAsia="Calibri" w:hAnsi="Calibri" w:cs="Calibri"/>
        </w:rPr>
        <w:t>Data processing stage which creates three sensitivity atlas layers based on the input data and the prioritisation stage.</w:t>
      </w:r>
    </w:p>
    <w:p w14:paraId="6806065F" w14:textId="032EE111" w:rsidR="000667E3" w:rsidRDefault="000667E3">
      <w:pPr>
        <w:numPr>
          <w:ilvl w:val="0"/>
          <w:numId w:val="1"/>
        </w:numPr>
        <w:rPr>
          <w:rFonts w:ascii="Calibri" w:eastAsia="Calibri" w:hAnsi="Calibri" w:cs="Calibri"/>
        </w:rPr>
      </w:pPr>
      <w:r>
        <w:rPr>
          <w:rFonts w:ascii="Calibri" w:eastAsia="Calibri" w:hAnsi="Calibri" w:cs="Calibri"/>
        </w:rPr>
        <w:t>Visualisation</w:t>
      </w:r>
      <w:r w:rsidR="001A3AA0">
        <w:rPr>
          <w:rFonts w:ascii="Calibri" w:eastAsia="Calibri" w:hAnsi="Calibri" w:cs="Calibri"/>
        </w:rPr>
        <w:t xml:space="preserve"> of data</w:t>
      </w:r>
    </w:p>
    <w:p w14:paraId="0000000F" w14:textId="77777777" w:rsidR="00D46EF9" w:rsidRDefault="00D46EF9">
      <w:pPr>
        <w:rPr>
          <w:rFonts w:ascii="Calibri" w:eastAsia="Calibri" w:hAnsi="Calibri" w:cs="Calibri"/>
        </w:rPr>
      </w:pPr>
    </w:p>
    <w:p w14:paraId="00000010" w14:textId="7FA5D8A2" w:rsidR="00D46EF9" w:rsidRDefault="00A813F5">
      <w:pPr>
        <w:rPr>
          <w:rFonts w:ascii="Calibri" w:eastAsia="Calibri" w:hAnsi="Calibri" w:cs="Calibri"/>
        </w:rPr>
      </w:pPr>
      <w:r>
        <w:rPr>
          <w:rFonts w:ascii="Calibri" w:eastAsia="Calibri" w:hAnsi="Calibri" w:cs="Calibri"/>
        </w:rPr>
        <w:lastRenderedPageBreak/>
        <w:t xml:space="preserve">Details on the four steps </w:t>
      </w:r>
      <w:r w:rsidR="006D7D94">
        <w:rPr>
          <w:rFonts w:ascii="Calibri" w:eastAsia="Calibri" w:hAnsi="Calibri" w:cs="Calibri"/>
        </w:rPr>
        <w:t>for user</w:t>
      </w:r>
      <w:r>
        <w:rPr>
          <w:rFonts w:ascii="Calibri" w:eastAsia="Calibri" w:hAnsi="Calibri" w:cs="Calibri"/>
        </w:rPr>
        <w:t>s</w:t>
      </w:r>
      <w:r w:rsidR="006D7D94">
        <w:rPr>
          <w:rFonts w:ascii="Calibri" w:eastAsia="Calibri" w:hAnsi="Calibri" w:cs="Calibri"/>
        </w:rPr>
        <w:t xml:space="preserve"> in establishing a sensitivity atlas:</w:t>
      </w:r>
    </w:p>
    <w:p w14:paraId="00000011" w14:textId="77777777" w:rsidR="00D46EF9" w:rsidRDefault="00D46EF9">
      <w:pPr>
        <w:rPr>
          <w:rFonts w:ascii="Calibri" w:eastAsia="Calibri" w:hAnsi="Calibri" w:cs="Calibri"/>
        </w:rPr>
      </w:pPr>
    </w:p>
    <w:p w14:paraId="00000012" w14:textId="77777777" w:rsidR="00D46EF9" w:rsidRDefault="006D7D94">
      <w:pPr>
        <w:numPr>
          <w:ilvl w:val="0"/>
          <w:numId w:val="6"/>
        </w:numPr>
        <w:rPr>
          <w:rFonts w:ascii="Calibri" w:eastAsia="Calibri" w:hAnsi="Calibri" w:cs="Calibri"/>
        </w:rPr>
      </w:pPr>
      <w:r>
        <w:rPr>
          <w:rFonts w:ascii="Calibri" w:eastAsia="Calibri" w:hAnsi="Calibri" w:cs="Calibri"/>
        </w:rPr>
        <w:t>Staging</w:t>
      </w:r>
    </w:p>
    <w:p w14:paraId="00000013" w14:textId="77777777" w:rsidR="00D46EF9" w:rsidRDefault="006D7D94">
      <w:pPr>
        <w:numPr>
          <w:ilvl w:val="1"/>
          <w:numId w:val="6"/>
        </w:numPr>
        <w:rPr>
          <w:rFonts w:ascii="Calibri" w:eastAsia="Calibri" w:hAnsi="Calibri" w:cs="Calibri"/>
        </w:rPr>
      </w:pPr>
      <w:r>
        <w:rPr>
          <w:rFonts w:ascii="Calibri" w:eastAsia="Calibri" w:hAnsi="Calibri" w:cs="Calibri"/>
        </w:rPr>
        <w:t>User copies all files to a designated input folder</w:t>
      </w:r>
    </w:p>
    <w:p w14:paraId="00000014" w14:textId="77777777" w:rsidR="00D46EF9" w:rsidRDefault="006D7D94">
      <w:pPr>
        <w:numPr>
          <w:ilvl w:val="1"/>
          <w:numId w:val="6"/>
        </w:numPr>
        <w:rPr>
          <w:rFonts w:ascii="Calibri" w:eastAsia="Calibri" w:hAnsi="Calibri" w:cs="Calibri"/>
        </w:rPr>
      </w:pPr>
      <w:r>
        <w:rPr>
          <w:rFonts w:ascii="Calibri" w:eastAsia="Calibri" w:hAnsi="Calibri" w:cs="Calibri"/>
        </w:rPr>
        <w:t>FME staging routine is initiated.</w:t>
      </w:r>
    </w:p>
    <w:p w14:paraId="00000015" w14:textId="77777777" w:rsidR="00D46EF9" w:rsidRDefault="006D7D94">
      <w:pPr>
        <w:numPr>
          <w:ilvl w:val="0"/>
          <w:numId w:val="6"/>
        </w:numPr>
        <w:rPr>
          <w:rFonts w:ascii="Calibri" w:eastAsia="Calibri" w:hAnsi="Calibri" w:cs="Calibri"/>
        </w:rPr>
      </w:pPr>
      <w:r>
        <w:rPr>
          <w:rFonts w:ascii="Calibri" w:eastAsia="Calibri" w:hAnsi="Calibri" w:cs="Calibri"/>
        </w:rPr>
        <w:t>Editing excel template</w:t>
      </w:r>
    </w:p>
    <w:p w14:paraId="00000016" w14:textId="77777777" w:rsidR="00D46EF9" w:rsidRDefault="006D7D94">
      <w:pPr>
        <w:numPr>
          <w:ilvl w:val="1"/>
          <w:numId w:val="6"/>
        </w:numPr>
        <w:rPr>
          <w:rFonts w:ascii="Calibri" w:eastAsia="Calibri" w:hAnsi="Calibri" w:cs="Calibri"/>
        </w:rPr>
      </w:pPr>
      <w:r>
        <w:rPr>
          <w:rFonts w:ascii="Calibri" w:eastAsia="Calibri" w:hAnsi="Calibri" w:cs="Calibri"/>
        </w:rPr>
        <w:t>User opens an excel file. It contains a list of all asset datasets</w:t>
      </w:r>
    </w:p>
    <w:p w14:paraId="00000017" w14:textId="77777777" w:rsidR="00D46EF9" w:rsidRDefault="006D7D94">
      <w:pPr>
        <w:numPr>
          <w:ilvl w:val="1"/>
          <w:numId w:val="6"/>
        </w:numPr>
        <w:rPr>
          <w:rFonts w:ascii="Calibri" w:eastAsia="Calibri" w:hAnsi="Calibri" w:cs="Calibri"/>
        </w:rPr>
      </w:pPr>
      <w:r>
        <w:rPr>
          <w:rFonts w:ascii="Calibri" w:eastAsia="Calibri" w:hAnsi="Calibri" w:cs="Calibri"/>
        </w:rPr>
        <w:t>User edits the excel file and adds asset priority and sensitivity ranking for both local and global. Known update year for the data set is also added in the designated column.</w:t>
      </w:r>
    </w:p>
    <w:p w14:paraId="00000018" w14:textId="77777777" w:rsidR="00D46EF9" w:rsidRDefault="006D7D94">
      <w:pPr>
        <w:numPr>
          <w:ilvl w:val="0"/>
          <w:numId w:val="6"/>
        </w:numPr>
        <w:rPr>
          <w:rFonts w:ascii="Calibri" w:eastAsia="Calibri" w:hAnsi="Calibri" w:cs="Calibri"/>
        </w:rPr>
      </w:pPr>
      <w:r>
        <w:rPr>
          <w:rFonts w:ascii="Calibri" w:eastAsia="Calibri" w:hAnsi="Calibri" w:cs="Calibri"/>
        </w:rPr>
        <w:t>Processing</w:t>
      </w:r>
    </w:p>
    <w:p w14:paraId="00000019" w14:textId="77777777" w:rsidR="00D46EF9" w:rsidRDefault="006D7D94">
      <w:pPr>
        <w:numPr>
          <w:ilvl w:val="1"/>
          <w:numId w:val="6"/>
        </w:numPr>
        <w:rPr>
          <w:rFonts w:ascii="Calibri" w:eastAsia="Calibri" w:hAnsi="Calibri" w:cs="Calibri"/>
        </w:rPr>
      </w:pPr>
      <w:r>
        <w:rPr>
          <w:rFonts w:ascii="Calibri" w:eastAsia="Calibri" w:hAnsi="Calibri" w:cs="Calibri"/>
        </w:rPr>
        <w:t>FME processing routine is initiated.</w:t>
      </w:r>
    </w:p>
    <w:p w14:paraId="0000001A" w14:textId="7E7B05A6" w:rsidR="00D46EF9" w:rsidRDefault="006D7D94">
      <w:pPr>
        <w:numPr>
          <w:ilvl w:val="1"/>
          <w:numId w:val="6"/>
        </w:numPr>
        <w:rPr>
          <w:rFonts w:ascii="Calibri" w:eastAsia="Calibri" w:hAnsi="Calibri" w:cs="Calibri"/>
        </w:rPr>
      </w:pPr>
      <w:r>
        <w:rPr>
          <w:rFonts w:ascii="Calibri" w:eastAsia="Calibri" w:hAnsi="Calibri" w:cs="Calibri"/>
        </w:rPr>
        <w:t>Output data is written to the sensitivity_output.gp</w:t>
      </w:r>
      <w:r w:rsidR="002776B2">
        <w:rPr>
          <w:rFonts w:ascii="Calibri" w:eastAsia="Calibri" w:hAnsi="Calibri" w:cs="Calibri"/>
        </w:rPr>
        <w:t>k</w:t>
      </w:r>
      <w:r w:rsidR="00D7443F">
        <w:rPr>
          <w:rFonts w:ascii="Calibri" w:eastAsia="Calibri" w:hAnsi="Calibri" w:cs="Calibri"/>
        </w:rPr>
        <w:t>g</w:t>
      </w:r>
      <w:r>
        <w:rPr>
          <w:rFonts w:ascii="Calibri" w:eastAsia="Calibri" w:hAnsi="Calibri" w:cs="Calibri"/>
        </w:rPr>
        <w:t>-file.</w:t>
      </w:r>
    </w:p>
    <w:p w14:paraId="245BA40E" w14:textId="5D4F0318" w:rsidR="00F561D5" w:rsidRDefault="00863681" w:rsidP="00D7443F">
      <w:pPr>
        <w:numPr>
          <w:ilvl w:val="0"/>
          <w:numId w:val="6"/>
        </w:numPr>
        <w:rPr>
          <w:rFonts w:ascii="Calibri" w:eastAsia="Calibri" w:hAnsi="Calibri" w:cs="Calibri"/>
        </w:rPr>
      </w:pPr>
      <w:r>
        <w:rPr>
          <w:rFonts w:ascii="Calibri" w:eastAsia="Calibri" w:hAnsi="Calibri" w:cs="Calibri"/>
        </w:rPr>
        <w:t>Visualisation</w:t>
      </w:r>
    </w:p>
    <w:p w14:paraId="0000001B" w14:textId="77777777" w:rsidR="00D46EF9" w:rsidRDefault="006D7D94">
      <w:pPr>
        <w:numPr>
          <w:ilvl w:val="1"/>
          <w:numId w:val="6"/>
        </w:numPr>
        <w:rPr>
          <w:rFonts w:ascii="Calibri" w:eastAsia="Calibri" w:hAnsi="Calibri" w:cs="Calibri"/>
        </w:rPr>
      </w:pPr>
      <w:r>
        <w:rPr>
          <w:rFonts w:ascii="Calibri" w:eastAsia="Calibri" w:hAnsi="Calibri" w:cs="Calibri"/>
        </w:rPr>
        <w:t>QGIS template opens database with relevant layers.</w:t>
      </w:r>
    </w:p>
    <w:p w14:paraId="0000001C" w14:textId="77777777" w:rsidR="00D46EF9" w:rsidRDefault="006D7D94">
      <w:pPr>
        <w:rPr>
          <w:rFonts w:ascii="Calibri" w:eastAsia="Calibri" w:hAnsi="Calibri" w:cs="Calibri"/>
        </w:rPr>
      </w:pPr>
      <w:r>
        <w:rPr>
          <w:rFonts w:ascii="Calibri" w:eastAsia="Calibri" w:hAnsi="Calibri" w:cs="Calibri"/>
        </w:rPr>
        <w:t xml:space="preserve"> </w:t>
      </w:r>
    </w:p>
    <w:p w14:paraId="0000001E" w14:textId="77777777" w:rsidR="00D46EF9" w:rsidRDefault="006D7D94">
      <w:pPr>
        <w:pStyle w:val="Heading3"/>
      </w:pPr>
      <w:bookmarkStart w:id="5" w:name="_dmdxdk4tx7n0" w:colFirst="0" w:colLast="0"/>
      <w:bookmarkEnd w:id="5"/>
      <w:r>
        <w:t xml:space="preserve">Input data </w:t>
      </w:r>
    </w:p>
    <w:p w14:paraId="0000001F" w14:textId="77777777" w:rsidR="00D46EF9" w:rsidRDefault="006D7D94">
      <w:pPr>
        <w:rPr>
          <w:rFonts w:ascii="Calibri" w:eastAsia="Calibri" w:hAnsi="Calibri" w:cs="Calibri"/>
        </w:rPr>
      </w:pPr>
      <w:r>
        <w:rPr>
          <w:rFonts w:ascii="Calibri" w:eastAsia="Calibri" w:hAnsi="Calibri" w:cs="Calibri"/>
        </w:rPr>
        <w:t>Required input data for the processing is:</w:t>
      </w:r>
    </w:p>
    <w:p w14:paraId="00000020" w14:textId="77777777" w:rsidR="00D46EF9" w:rsidRDefault="006D7D94">
      <w:pPr>
        <w:numPr>
          <w:ilvl w:val="0"/>
          <w:numId w:val="3"/>
        </w:numPr>
        <w:rPr>
          <w:rFonts w:ascii="Calibri" w:eastAsia="Calibri" w:hAnsi="Calibri" w:cs="Calibri"/>
        </w:rPr>
      </w:pPr>
      <w:r>
        <w:rPr>
          <w:rFonts w:ascii="Calibri" w:eastAsia="Calibri" w:hAnsi="Calibri" w:cs="Calibri"/>
        </w:rPr>
        <w:t>Grids: A grid dataset which should have some basic attributes like a unique reference, calculated area and centerpoint.</w:t>
      </w:r>
    </w:p>
    <w:p w14:paraId="00000021" w14:textId="77777777" w:rsidR="00D46EF9" w:rsidRDefault="006D7D94">
      <w:pPr>
        <w:numPr>
          <w:ilvl w:val="0"/>
          <w:numId w:val="3"/>
        </w:numPr>
        <w:rPr>
          <w:rFonts w:ascii="Calibri" w:eastAsia="Calibri" w:hAnsi="Calibri" w:cs="Calibri"/>
        </w:rPr>
      </w:pPr>
      <w:r>
        <w:rPr>
          <w:rFonts w:ascii="Calibri" w:eastAsia="Calibri" w:hAnsi="Calibri" w:cs="Calibri"/>
        </w:rPr>
        <w:t>Assets: A series of datasets describing assets considered of importance</w:t>
      </w:r>
    </w:p>
    <w:p w14:paraId="00000022" w14:textId="77777777" w:rsidR="00D46EF9" w:rsidRDefault="00D46EF9">
      <w:pPr>
        <w:rPr>
          <w:rFonts w:ascii="Calibri" w:eastAsia="Calibri" w:hAnsi="Calibri" w:cs="Calibri"/>
        </w:rPr>
      </w:pPr>
    </w:p>
    <w:p w14:paraId="00000023" w14:textId="77777777" w:rsidR="00D46EF9" w:rsidRDefault="006D7D94">
      <w:pPr>
        <w:rPr>
          <w:rFonts w:ascii="Calibri" w:eastAsia="Calibri" w:hAnsi="Calibri" w:cs="Calibri"/>
        </w:rPr>
      </w:pPr>
      <w:r>
        <w:rPr>
          <w:rFonts w:ascii="Calibri" w:eastAsia="Calibri" w:hAnsi="Calibri" w:cs="Calibri"/>
        </w:rPr>
        <w:t>Asset data can be accepted as-is. This means no prior formatting is necessary. Certain attributes will be recognised, if present, and will then be used as part of a structured reference in the resulting dataset. These are:</w:t>
      </w:r>
    </w:p>
    <w:p w14:paraId="00000024" w14:textId="77777777" w:rsidR="00D46EF9" w:rsidRDefault="006D7D94">
      <w:pPr>
        <w:numPr>
          <w:ilvl w:val="0"/>
          <w:numId w:val="5"/>
        </w:numPr>
        <w:rPr>
          <w:rFonts w:ascii="Calibri" w:eastAsia="Calibri" w:hAnsi="Calibri" w:cs="Calibri"/>
        </w:rPr>
      </w:pPr>
      <w:r>
        <w:rPr>
          <w:rFonts w:ascii="Calibri" w:eastAsia="Calibri" w:hAnsi="Calibri" w:cs="Calibri"/>
        </w:rPr>
        <w:t>asset_type</w:t>
      </w:r>
    </w:p>
    <w:p w14:paraId="00000025" w14:textId="77777777" w:rsidR="00D46EF9" w:rsidRDefault="006D7D94">
      <w:pPr>
        <w:numPr>
          <w:ilvl w:val="0"/>
          <w:numId w:val="5"/>
        </w:numPr>
        <w:rPr>
          <w:rFonts w:ascii="Calibri" w:eastAsia="Calibri" w:hAnsi="Calibri" w:cs="Calibri"/>
        </w:rPr>
      </w:pPr>
      <w:r>
        <w:rPr>
          <w:rFonts w:ascii="Calibri" w:eastAsia="Calibri" w:hAnsi="Calibri" w:cs="Calibri"/>
        </w:rPr>
        <w:t>asset_name</w:t>
      </w:r>
    </w:p>
    <w:p w14:paraId="00000026" w14:textId="77777777" w:rsidR="00D46EF9" w:rsidRDefault="006D7D94">
      <w:pPr>
        <w:numPr>
          <w:ilvl w:val="0"/>
          <w:numId w:val="5"/>
        </w:numPr>
        <w:rPr>
          <w:rFonts w:ascii="Calibri" w:eastAsia="Calibri" w:hAnsi="Calibri" w:cs="Calibri"/>
        </w:rPr>
      </w:pPr>
      <w:r>
        <w:rPr>
          <w:rFonts w:ascii="Calibri" w:eastAsia="Calibri" w:hAnsi="Calibri" w:cs="Calibri"/>
        </w:rPr>
        <w:t>asset_referencenumber</w:t>
      </w:r>
    </w:p>
    <w:p w14:paraId="00000027" w14:textId="77777777" w:rsidR="00D46EF9" w:rsidRDefault="006D7D94">
      <w:pPr>
        <w:numPr>
          <w:ilvl w:val="0"/>
          <w:numId w:val="5"/>
        </w:numPr>
        <w:rPr>
          <w:rFonts w:ascii="Calibri" w:eastAsia="Calibri" w:hAnsi="Calibri" w:cs="Calibri"/>
        </w:rPr>
      </w:pPr>
      <w:r>
        <w:rPr>
          <w:rFonts w:ascii="Calibri" w:eastAsia="Calibri" w:hAnsi="Calibri" w:cs="Calibri"/>
        </w:rPr>
        <w:t>asset_date</w:t>
      </w:r>
    </w:p>
    <w:p w14:paraId="00000028" w14:textId="77777777" w:rsidR="00D46EF9" w:rsidRDefault="00D46EF9">
      <w:pPr>
        <w:rPr>
          <w:rFonts w:ascii="Calibri" w:eastAsia="Calibri" w:hAnsi="Calibri" w:cs="Calibri"/>
        </w:rPr>
      </w:pPr>
    </w:p>
    <w:p w14:paraId="00000029" w14:textId="77777777" w:rsidR="00D46EF9" w:rsidRDefault="006D7D94">
      <w:pPr>
        <w:rPr>
          <w:rFonts w:ascii="Calibri" w:eastAsia="Calibri" w:hAnsi="Calibri" w:cs="Calibri"/>
        </w:rPr>
      </w:pPr>
      <w:r>
        <w:rPr>
          <w:rFonts w:ascii="Calibri" w:eastAsia="Calibri" w:hAnsi="Calibri" w:cs="Calibri"/>
        </w:rPr>
        <w:t>The preferred input data format is Geopackage</w:t>
      </w:r>
      <w:r>
        <w:rPr>
          <w:rFonts w:ascii="Calibri" w:eastAsia="Calibri" w:hAnsi="Calibri" w:cs="Calibri"/>
          <w:vertAlign w:val="superscript"/>
        </w:rPr>
        <w:footnoteReference w:id="4"/>
      </w:r>
      <w:r>
        <w:rPr>
          <w:rFonts w:ascii="Calibri" w:eastAsia="Calibri" w:hAnsi="Calibri" w:cs="Calibri"/>
        </w:rPr>
        <w:t>, but other data types like shapefiles could be used. If file based asset datasets are used the file names will be used as table names.</w:t>
      </w:r>
    </w:p>
    <w:p w14:paraId="0000002A" w14:textId="77777777" w:rsidR="00D46EF9" w:rsidRDefault="006D7D94">
      <w:pPr>
        <w:pStyle w:val="Heading3"/>
      </w:pPr>
      <w:bookmarkStart w:id="6" w:name="_h2a1tnbn23jp" w:colFirst="0" w:colLast="0"/>
      <w:bookmarkEnd w:id="6"/>
      <w:r>
        <w:t>Processing</w:t>
      </w:r>
    </w:p>
    <w:p w14:paraId="0000002C" w14:textId="0E820229" w:rsidR="00D46EF9" w:rsidRPr="00760F46" w:rsidRDefault="006D7D94" w:rsidP="004B5F2E">
      <w:pPr>
        <w:rPr>
          <w:rFonts w:ascii="Calibri" w:eastAsia="Calibri" w:hAnsi="Calibri" w:cs="Calibri"/>
        </w:rPr>
      </w:pPr>
      <w:r w:rsidRPr="00760F46">
        <w:rPr>
          <w:rFonts w:ascii="Calibri" w:eastAsia="Calibri" w:hAnsi="Calibri" w:cs="Calibri"/>
        </w:rPr>
        <w:t>Asset spatial objects is combined with asset priority and sensitivity ranking from the</w:t>
      </w:r>
      <w:r w:rsidR="001E7EDB" w:rsidRPr="00760F46">
        <w:rPr>
          <w:rFonts w:ascii="Calibri" w:eastAsia="Calibri" w:hAnsi="Calibri" w:cs="Calibri"/>
        </w:rPr>
        <w:t xml:space="preserve"> input table. This The calculation </w:t>
      </w:r>
      <w:r w:rsidR="00921C45" w:rsidRPr="00760F46">
        <w:rPr>
          <w:rFonts w:ascii="Calibri" w:eastAsia="Calibri" w:hAnsi="Calibri" w:cs="Calibri"/>
        </w:rPr>
        <w:t xml:space="preserve">provides a value to the calculated object. The formula is </w:t>
      </w:r>
      <w:r w:rsidR="00B000B2" w:rsidRPr="00760F46">
        <w:rPr>
          <w:rFonts w:ascii="Calibri" w:eastAsia="Calibri" w:hAnsi="Calibri" w:cs="Calibri"/>
        </w:rPr>
        <w:t>[priority] multiplied by [sensitivity].</w:t>
      </w:r>
      <w:r w:rsidRPr="00760F46">
        <w:rPr>
          <w:rFonts w:ascii="Calibri" w:eastAsia="Calibri" w:hAnsi="Calibri" w:cs="Calibri"/>
        </w:rPr>
        <w:t xml:space="preserve"> </w:t>
      </w:r>
      <w:r w:rsidR="00080672">
        <w:rPr>
          <w:rFonts w:ascii="Calibri" w:eastAsia="Calibri" w:hAnsi="Calibri" w:cs="Calibri"/>
        </w:rPr>
        <w:t xml:space="preserve">The correct term for the product of the mentined factors is vulerability. In the tradition of sensitivity atlases </w:t>
      </w:r>
      <w:r w:rsidR="00D362AC">
        <w:rPr>
          <w:rFonts w:ascii="Calibri" w:eastAsia="Calibri" w:hAnsi="Calibri" w:cs="Calibri"/>
        </w:rPr>
        <w:t xml:space="preserve">it </w:t>
      </w:r>
      <w:r w:rsidR="00080672">
        <w:rPr>
          <w:rFonts w:ascii="Calibri" w:eastAsia="Calibri" w:hAnsi="Calibri" w:cs="Calibri"/>
        </w:rPr>
        <w:t>will be referred to as the sensitivity.</w:t>
      </w:r>
    </w:p>
    <w:p w14:paraId="6D09375D" w14:textId="77777777" w:rsidR="001E7EDB" w:rsidRDefault="001E7EDB">
      <w:pPr>
        <w:rPr>
          <w:rFonts w:ascii="Calibri" w:eastAsia="Calibri" w:hAnsi="Calibri" w:cs="Calibri"/>
        </w:rPr>
      </w:pPr>
    </w:p>
    <w:p w14:paraId="7F2E474D" w14:textId="526E26A9" w:rsidR="00891D63" w:rsidRDefault="00891D63">
      <w:pPr>
        <w:rPr>
          <w:rFonts w:ascii="Calibri" w:eastAsia="Calibri" w:hAnsi="Calibri" w:cs="Calibri"/>
        </w:rPr>
      </w:pPr>
      <w:r>
        <w:rPr>
          <w:rFonts w:ascii="Calibri" w:eastAsia="Calibri" w:hAnsi="Calibri" w:cs="Calibri"/>
        </w:rPr>
        <w:lastRenderedPageBreak/>
        <w:t xml:space="preserve">Maximum sensitivity values </w:t>
      </w:r>
      <w:r w:rsidR="00B34DCD">
        <w:rPr>
          <w:rFonts w:ascii="Calibri" w:eastAsia="Calibri" w:hAnsi="Calibri" w:cs="Calibri"/>
        </w:rPr>
        <w:t xml:space="preserve">for each asset relation (priority and sensitivity) </w:t>
      </w:r>
      <w:r>
        <w:rPr>
          <w:rFonts w:ascii="Calibri" w:eastAsia="Calibri" w:hAnsi="Calibri" w:cs="Calibri"/>
        </w:rPr>
        <w:t xml:space="preserve">grid cell is recorded in the database. </w:t>
      </w:r>
      <w:r w:rsidR="004B3050">
        <w:rPr>
          <w:rFonts w:ascii="Calibri" w:eastAsia="Calibri" w:hAnsi="Calibri" w:cs="Calibri"/>
        </w:rPr>
        <w:t xml:space="preserve">Detailed data per grid (flattened dataset) is then calculated. Lastly a dissolved dataset is prepared based on </w:t>
      </w:r>
      <w:r w:rsidR="00AA30A1">
        <w:rPr>
          <w:rFonts w:ascii="Calibri" w:eastAsia="Calibri" w:hAnsi="Calibri" w:cs="Calibri"/>
        </w:rPr>
        <w:t xml:space="preserve">max vulernability value per grid. </w:t>
      </w:r>
    </w:p>
    <w:p w14:paraId="66CDF8D5" w14:textId="77777777" w:rsidR="009D2D9E" w:rsidRDefault="009D2D9E">
      <w:pPr>
        <w:rPr>
          <w:rFonts w:ascii="Calibri" w:eastAsia="Calibri" w:hAnsi="Calibri" w:cs="Calibri"/>
        </w:rPr>
      </w:pPr>
    </w:p>
    <w:p w14:paraId="7C9FDB19" w14:textId="2E6EEC87" w:rsidR="0038126E" w:rsidRDefault="00970CFE" w:rsidP="001162E7">
      <w:pPr>
        <w:jc w:val="center"/>
        <w:rPr>
          <w:rFonts w:ascii="Calibri" w:eastAsia="Calibri" w:hAnsi="Calibri" w:cs="Calibri"/>
        </w:rPr>
      </w:pPr>
      <w:r>
        <w:rPr>
          <w:rFonts w:ascii="Calibri" w:eastAsia="Calibri" w:hAnsi="Calibri" w:cs="Calibri"/>
          <w:noProof/>
        </w:rPr>
        <w:drawing>
          <wp:inline distT="0" distB="0" distL="0" distR="0" wp14:anchorId="17A5EA80" wp14:editId="08DFA2FC">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16E74DF" w14:textId="77777777" w:rsidR="009A6634" w:rsidRDefault="009A6634" w:rsidP="009A6634">
      <w:pPr>
        <w:rPr>
          <w:rFonts w:ascii="Calibri" w:eastAsia="Calibri" w:hAnsi="Calibri" w:cs="Calibri"/>
        </w:rPr>
      </w:pPr>
    </w:p>
    <w:p w14:paraId="116048B3" w14:textId="59C98055" w:rsidR="001162E7" w:rsidRDefault="009A6634">
      <w:pPr>
        <w:rPr>
          <w:rFonts w:ascii="Calibri" w:eastAsia="Calibri" w:hAnsi="Calibri" w:cs="Calibri"/>
        </w:rPr>
      </w:pPr>
      <w:r>
        <w:rPr>
          <w:rFonts w:ascii="Calibri" w:eastAsia="Calibri" w:hAnsi="Calibri" w:cs="Calibri"/>
        </w:rPr>
        <w:t>The processing should work with any provied grid set.</w:t>
      </w:r>
      <w:r w:rsidR="00142136">
        <w:rPr>
          <w:rFonts w:ascii="Calibri" w:eastAsia="Calibri" w:hAnsi="Calibri" w:cs="Calibri"/>
        </w:rPr>
        <w:t xml:space="preserve"> </w:t>
      </w:r>
      <w:r w:rsidR="00D3348D">
        <w:rPr>
          <w:rFonts w:ascii="Calibri" w:eastAsia="Calibri" w:hAnsi="Calibri" w:cs="Calibri"/>
        </w:rPr>
        <w:t>This means the provided grid data set from the user is used in the calculation.</w:t>
      </w:r>
    </w:p>
    <w:p w14:paraId="0000002D" w14:textId="77777777" w:rsidR="00D46EF9" w:rsidRDefault="006D7D94">
      <w:pPr>
        <w:pStyle w:val="Heading3"/>
      </w:pPr>
      <w:bookmarkStart w:id="7" w:name="_z9j0gfjuzlx2" w:colFirst="0" w:colLast="0"/>
      <w:bookmarkEnd w:id="7"/>
      <w:r>
        <w:t>Output data</w:t>
      </w:r>
    </w:p>
    <w:p w14:paraId="0000002E" w14:textId="77777777" w:rsidR="00D46EF9" w:rsidRDefault="006D7D94">
      <w:pPr>
        <w:rPr>
          <w:rFonts w:ascii="Calibri" w:eastAsia="Calibri" w:hAnsi="Calibri" w:cs="Calibri"/>
        </w:rPr>
      </w:pPr>
      <w:r>
        <w:rPr>
          <w:rFonts w:ascii="Calibri" w:eastAsia="Calibri" w:hAnsi="Calibri" w:cs="Calibri"/>
        </w:rPr>
        <w:t>The resulting product is a spatial database (geopackage) where the following is contained:</w:t>
      </w:r>
    </w:p>
    <w:p w14:paraId="0000002F" w14:textId="77777777" w:rsidR="00D46EF9" w:rsidRDefault="00D46EF9">
      <w:pPr>
        <w:rPr>
          <w:rFonts w:ascii="Calibri" w:eastAsia="Calibri" w:hAnsi="Calibri" w:cs="Calibri"/>
        </w:rPr>
      </w:pPr>
    </w:p>
    <w:p w14:paraId="00000030" w14:textId="4B83612E" w:rsidR="00D46EF9" w:rsidRDefault="006D7D94">
      <w:pPr>
        <w:numPr>
          <w:ilvl w:val="0"/>
          <w:numId w:val="7"/>
        </w:numPr>
        <w:rPr>
          <w:rFonts w:ascii="Calibri" w:eastAsia="Calibri" w:hAnsi="Calibri" w:cs="Calibri"/>
        </w:rPr>
      </w:pPr>
      <w:r>
        <w:rPr>
          <w:rFonts w:ascii="Calibri" w:eastAsia="Calibri" w:hAnsi="Calibri" w:cs="Calibri"/>
        </w:rPr>
        <w:t>Input data</w:t>
      </w:r>
      <w:r w:rsidR="0020713E">
        <w:rPr>
          <w:rFonts w:ascii="Calibri" w:eastAsia="Calibri" w:hAnsi="Calibri" w:cs="Calibri"/>
        </w:rPr>
        <w:t xml:space="preserve"> assets</w:t>
      </w:r>
    </w:p>
    <w:p w14:paraId="490303F7" w14:textId="6E6FE27D" w:rsidR="00986D78" w:rsidRDefault="00216875" w:rsidP="00986D78">
      <w:pPr>
        <w:numPr>
          <w:ilvl w:val="1"/>
          <w:numId w:val="7"/>
        </w:numPr>
        <w:rPr>
          <w:rFonts w:ascii="Calibri" w:eastAsia="Calibri" w:hAnsi="Calibri" w:cs="Calibri"/>
        </w:rPr>
      </w:pPr>
      <w:r>
        <w:rPr>
          <w:rFonts w:ascii="Calibri" w:eastAsia="Calibri" w:hAnsi="Calibri" w:cs="Calibri"/>
        </w:rPr>
        <w:t>Table</w:t>
      </w:r>
      <w:r w:rsidR="0020713E">
        <w:rPr>
          <w:rFonts w:ascii="Calibri" w:eastAsia="Calibri" w:hAnsi="Calibri" w:cs="Calibri"/>
        </w:rPr>
        <w:t>s n</w:t>
      </w:r>
      <w:r w:rsidR="00986D78">
        <w:rPr>
          <w:rFonts w:ascii="Calibri" w:eastAsia="Calibri" w:hAnsi="Calibri" w:cs="Calibri"/>
        </w:rPr>
        <w:t>aming convention (tbl_</w:t>
      </w:r>
      <w:r w:rsidR="002404C5">
        <w:rPr>
          <w:rFonts w:ascii="Calibri" w:eastAsia="Calibri" w:hAnsi="Calibri" w:cs="Calibri"/>
        </w:rPr>
        <w:t>asset_[assetname]</w:t>
      </w:r>
    </w:p>
    <w:p w14:paraId="00000031" w14:textId="390B06A6" w:rsidR="00D46EF9" w:rsidRDefault="006D7D94">
      <w:pPr>
        <w:numPr>
          <w:ilvl w:val="1"/>
          <w:numId w:val="7"/>
        </w:numPr>
        <w:rPr>
          <w:rFonts w:ascii="Calibri" w:eastAsia="Calibri" w:hAnsi="Calibri" w:cs="Calibri"/>
        </w:rPr>
      </w:pPr>
      <w:r>
        <w:rPr>
          <w:rFonts w:ascii="Calibri" w:eastAsia="Calibri" w:hAnsi="Calibri" w:cs="Calibri"/>
        </w:rPr>
        <w:t>Asset datasets</w:t>
      </w:r>
      <w:r w:rsidR="00D45BC5">
        <w:rPr>
          <w:rFonts w:ascii="Calibri" w:eastAsia="Calibri" w:hAnsi="Calibri" w:cs="Calibri"/>
        </w:rPr>
        <w:br/>
      </w:r>
    </w:p>
    <w:p w14:paraId="0B4EEF48" w14:textId="6862204C" w:rsidR="0020713E" w:rsidRDefault="0020713E" w:rsidP="0020713E">
      <w:pPr>
        <w:numPr>
          <w:ilvl w:val="0"/>
          <w:numId w:val="7"/>
        </w:numPr>
        <w:rPr>
          <w:rFonts w:ascii="Calibri" w:eastAsia="Calibri" w:hAnsi="Calibri" w:cs="Calibri"/>
        </w:rPr>
      </w:pPr>
      <w:r>
        <w:rPr>
          <w:rFonts w:ascii="Calibri" w:eastAsia="Calibri" w:hAnsi="Calibri" w:cs="Calibri"/>
        </w:rPr>
        <w:t>Input grid dataset</w:t>
      </w:r>
    </w:p>
    <w:p w14:paraId="00000032" w14:textId="17307527" w:rsidR="00D46EF9" w:rsidRDefault="0020713E">
      <w:pPr>
        <w:numPr>
          <w:ilvl w:val="1"/>
          <w:numId w:val="7"/>
        </w:numPr>
        <w:rPr>
          <w:rFonts w:ascii="Calibri" w:eastAsia="Calibri" w:hAnsi="Calibri" w:cs="Calibri"/>
        </w:rPr>
      </w:pPr>
      <w:r>
        <w:rPr>
          <w:rFonts w:ascii="Calibri" w:eastAsia="Calibri" w:hAnsi="Calibri" w:cs="Calibri"/>
        </w:rPr>
        <w:t>Table name: tbl_grid</w:t>
      </w:r>
      <w:r w:rsidR="00D45BC5">
        <w:rPr>
          <w:rFonts w:ascii="Calibri" w:eastAsia="Calibri" w:hAnsi="Calibri" w:cs="Calibri"/>
        </w:rPr>
        <w:br/>
      </w:r>
    </w:p>
    <w:p w14:paraId="264EA413" w14:textId="77777777" w:rsidR="00216875" w:rsidRDefault="005C33C9">
      <w:pPr>
        <w:numPr>
          <w:ilvl w:val="0"/>
          <w:numId w:val="7"/>
        </w:numPr>
        <w:rPr>
          <w:rFonts w:ascii="Calibri" w:eastAsia="Calibri" w:hAnsi="Calibri" w:cs="Calibri"/>
        </w:rPr>
      </w:pPr>
      <w:r>
        <w:rPr>
          <w:rFonts w:ascii="Calibri" w:eastAsia="Calibri" w:hAnsi="Calibri" w:cs="Calibri"/>
        </w:rPr>
        <w:t xml:space="preserve">Full database </w:t>
      </w:r>
    </w:p>
    <w:p w14:paraId="1A5AA356" w14:textId="66878821" w:rsidR="002404C5" w:rsidRDefault="00216875" w:rsidP="00216875">
      <w:pPr>
        <w:numPr>
          <w:ilvl w:val="1"/>
          <w:numId w:val="7"/>
        </w:numPr>
        <w:rPr>
          <w:rFonts w:ascii="Calibri" w:eastAsia="Calibri" w:hAnsi="Calibri" w:cs="Calibri"/>
        </w:rPr>
      </w:pPr>
      <w:r>
        <w:rPr>
          <w:rFonts w:ascii="Calibri" w:eastAsia="Calibri" w:hAnsi="Calibri" w:cs="Calibri"/>
        </w:rPr>
        <w:t xml:space="preserve">Table name: </w:t>
      </w:r>
      <w:r w:rsidR="00FA0907">
        <w:rPr>
          <w:rFonts w:ascii="Calibri" w:eastAsia="Calibri" w:hAnsi="Calibri" w:cs="Calibri"/>
        </w:rPr>
        <w:t>tbl</w:t>
      </w:r>
      <w:r w:rsidR="009B6711">
        <w:rPr>
          <w:rFonts w:ascii="Calibri" w:eastAsia="Calibri" w:hAnsi="Calibri" w:cs="Calibri"/>
        </w:rPr>
        <w:t>_</w:t>
      </w:r>
      <w:r w:rsidR="00FA0907">
        <w:rPr>
          <w:rFonts w:ascii="Calibri" w:eastAsia="Calibri" w:hAnsi="Calibri" w:cs="Calibri"/>
        </w:rPr>
        <w:t>full</w:t>
      </w:r>
    </w:p>
    <w:p w14:paraId="00000035" w14:textId="059E3347" w:rsidR="00D46EF9" w:rsidRDefault="00676735" w:rsidP="002404C5">
      <w:pPr>
        <w:numPr>
          <w:ilvl w:val="1"/>
          <w:numId w:val="7"/>
        </w:numPr>
        <w:rPr>
          <w:rFonts w:ascii="Calibri" w:eastAsia="Calibri" w:hAnsi="Calibri" w:cs="Calibri"/>
        </w:rPr>
      </w:pPr>
      <w:r>
        <w:rPr>
          <w:rFonts w:ascii="Calibri" w:eastAsia="Calibri" w:hAnsi="Calibri" w:cs="Calibri"/>
        </w:rPr>
        <w:t>For each asset and sensitivity pair the value for one grid cell is calculated.</w:t>
      </w:r>
      <w:r w:rsidR="00536B1A">
        <w:rPr>
          <w:rFonts w:ascii="Calibri" w:eastAsia="Calibri" w:hAnsi="Calibri" w:cs="Calibri"/>
        </w:rPr>
        <w:t xml:space="preserve"> This means each grid id</w:t>
      </w:r>
      <w:r w:rsidR="00D72748">
        <w:rPr>
          <w:rFonts w:ascii="Calibri" w:eastAsia="Calibri" w:hAnsi="Calibri" w:cs="Calibri"/>
        </w:rPr>
        <w:t xml:space="preserve"> is repeated </w:t>
      </w:r>
      <w:r w:rsidR="00D97EB7">
        <w:rPr>
          <w:rFonts w:ascii="Calibri" w:eastAsia="Calibri" w:hAnsi="Calibri" w:cs="Calibri"/>
        </w:rPr>
        <w:t>several times and can not remain the unique identifier.</w:t>
      </w:r>
    </w:p>
    <w:p w14:paraId="77BA1BFB" w14:textId="7B1E34C0" w:rsidR="00986916" w:rsidRDefault="00986916">
      <w:pPr>
        <w:numPr>
          <w:ilvl w:val="1"/>
          <w:numId w:val="7"/>
        </w:numPr>
        <w:rPr>
          <w:rFonts w:ascii="Calibri" w:eastAsia="Calibri" w:hAnsi="Calibri" w:cs="Calibri"/>
        </w:rPr>
      </w:pPr>
      <w:r>
        <w:rPr>
          <w:rFonts w:ascii="Calibri" w:eastAsia="Calibri" w:hAnsi="Calibri" w:cs="Calibri"/>
        </w:rPr>
        <w:t>Attributes:</w:t>
      </w:r>
    </w:p>
    <w:p w14:paraId="50DAB557" w14:textId="13A8511E" w:rsidR="00986916" w:rsidRDefault="004C5B84" w:rsidP="00986916">
      <w:pPr>
        <w:numPr>
          <w:ilvl w:val="2"/>
          <w:numId w:val="7"/>
        </w:numPr>
        <w:rPr>
          <w:rFonts w:ascii="Calibri" w:eastAsia="Calibri" w:hAnsi="Calibri" w:cs="Calibri"/>
        </w:rPr>
      </w:pPr>
      <w:r>
        <w:rPr>
          <w:rFonts w:ascii="Calibri" w:eastAsia="Calibri" w:hAnsi="Calibri" w:cs="Calibri"/>
        </w:rPr>
        <w:t>Counter calue (Primary key)</w:t>
      </w:r>
    </w:p>
    <w:p w14:paraId="00000036" w14:textId="461D65AD" w:rsidR="00D46EF9" w:rsidRDefault="0053467E" w:rsidP="00986916">
      <w:pPr>
        <w:numPr>
          <w:ilvl w:val="2"/>
          <w:numId w:val="7"/>
        </w:numPr>
        <w:rPr>
          <w:rFonts w:ascii="Calibri" w:eastAsia="Calibri" w:hAnsi="Calibri" w:cs="Calibri"/>
        </w:rPr>
      </w:pPr>
      <w:r>
        <w:rPr>
          <w:rFonts w:ascii="Calibri" w:eastAsia="Calibri" w:hAnsi="Calibri" w:cs="Calibri"/>
        </w:rPr>
        <w:t>G</w:t>
      </w:r>
      <w:r w:rsidR="006D7D94">
        <w:rPr>
          <w:rFonts w:ascii="Calibri" w:eastAsia="Calibri" w:hAnsi="Calibri" w:cs="Calibri"/>
        </w:rPr>
        <w:t>rid id</w:t>
      </w:r>
    </w:p>
    <w:p w14:paraId="00000037" w14:textId="70D279C8" w:rsidR="00D46EF9" w:rsidRDefault="0053467E" w:rsidP="00986916">
      <w:pPr>
        <w:numPr>
          <w:ilvl w:val="2"/>
          <w:numId w:val="7"/>
        </w:numPr>
        <w:rPr>
          <w:rFonts w:ascii="Calibri" w:eastAsia="Calibri" w:hAnsi="Calibri" w:cs="Calibri"/>
        </w:rPr>
      </w:pPr>
      <w:r>
        <w:rPr>
          <w:rFonts w:ascii="Calibri" w:eastAsia="Calibri" w:hAnsi="Calibri" w:cs="Calibri"/>
        </w:rPr>
        <w:t>A</w:t>
      </w:r>
      <w:r w:rsidR="006D7D94">
        <w:rPr>
          <w:rFonts w:ascii="Calibri" w:eastAsia="Calibri" w:hAnsi="Calibri" w:cs="Calibri"/>
        </w:rPr>
        <w:t>sset priority (1-6)</w:t>
      </w:r>
    </w:p>
    <w:p w14:paraId="10BBD8F6" w14:textId="3FEA5F9E" w:rsidR="0093284F" w:rsidRDefault="0093284F" w:rsidP="00986916">
      <w:pPr>
        <w:numPr>
          <w:ilvl w:val="2"/>
          <w:numId w:val="7"/>
        </w:numPr>
        <w:rPr>
          <w:rFonts w:ascii="Calibri" w:eastAsia="Calibri" w:hAnsi="Calibri" w:cs="Calibri"/>
        </w:rPr>
      </w:pPr>
      <w:r>
        <w:rPr>
          <w:rFonts w:ascii="Calibri" w:eastAsia="Calibri" w:hAnsi="Calibri" w:cs="Calibri"/>
        </w:rPr>
        <w:t>Asset reference (name and dataset)</w:t>
      </w:r>
    </w:p>
    <w:p w14:paraId="00000038" w14:textId="76307F21" w:rsidR="00D46EF9" w:rsidRDefault="006D7D94" w:rsidP="00986916">
      <w:pPr>
        <w:numPr>
          <w:ilvl w:val="2"/>
          <w:numId w:val="7"/>
        </w:numPr>
        <w:rPr>
          <w:rFonts w:ascii="Calibri" w:eastAsia="Calibri" w:hAnsi="Calibri" w:cs="Calibri"/>
        </w:rPr>
      </w:pPr>
      <w:r>
        <w:rPr>
          <w:rFonts w:ascii="Calibri" w:eastAsia="Calibri" w:hAnsi="Calibri" w:cs="Calibri"/>
        </w:rPr>
        <w:lastRenderedPageBreak/>
        <w:t>Sensitivity (1-6)</w:t>
      </w:r>
    </w:p>
    <w:p w14:paraId="00000039" w14:textId="245620AE" w:rsidR="00D46EF9" w:rsidRDefault="00986916" w:rsidP="00986916">
      <w:pPr>
        <w:numPr>
          <w:ilvl w:val="2"/>
          <w:numId w:val="7"/>
        </w:numPr>
        <w:rPr>
          <w:rFonts w:ascii="Calibri" w:eastAsia="Calibri" w:hAnsi="Calibri" w:cs="Calibri"/>
        </w:rPr>
      </w:pPr>
      <w:r>
        <w:rPr>
          <w:rFonts w:ascii="Calibri" w:eastAsia="Calibri" w:hAnsi="Calibri" w:cs="Calibri"/>
        </w:rPr>
        <w:t>V</w:t>
      </w:r>
      <w:r w:rsidR="006D7D94">
        <w:rPr>
          <w:rFonts w:ascii="Calibri" w:eastAsia="Calibri" w:hAnsi="Calibri" w:cs="Calibri"/>
        </w:rPr>
        <w:t>ulnerability (asset priority x sensitivity) -&gt; (1-36)</w:t>
      </w:r>
      <w:r w:rsidR="00D45BC5">
        <w:rPr>
          <w:rFonts w:ascii="Calibri" w:eastAsia="Calibri" w:hAnsi="Calibri" w:cs="Calibri"/>
        </w:rPr>
        <w:br/>
      </w:r>
    </w:p>
    <w:p w14:paraId="2DC417D3" w14:textId="38EB0684" w:rsidR="0093284F" w:rsidRDefault="00FA0907" w:rsidP="0093284F">
      <w:pPr>
        <w:numPr>
          <w:ilvl w:val="0"/>
          <w:numId w:val="7"/>
        </w:numPr>
        <w:rPr>
          <w:rFonts w:ascii="Calibri" w:eastAsia="Calibri" w:hAnsi="Calibri" w:cs="Calibri"/>
        </w:rPr>
      </w:pPr>
      <w:r>
        <w:rPr>
          <w:rFonts w:ascii="Calibri" w:eastAsia="Calibri" w:hAnsi="Calibri" w:cs="Calibri"/>
        </w:rPr>
        <w:t>G</w:t>
      </w:r>
      <w:r w:rsidR="0093284F">
        <w:rPr>
          <w:rFonts w:ascii="Calibri" w:eastAsia="Calibri" w:hAnsi="Calibri" w:cs="Calibri"/>
        </w:rPr>
        <w:t xml:space="preserve">rid database </w:t>
      </w:r>
      <w:r>
        <w:rPr>
          <w:rFonts w:ascii="Calibri" w:eastAsia="Calibri" w:hAnsi="Calibri" w:cs="Calibri"/>
        </w:rPr>
        <w:t xml:space="preserve">(tbl_grid_overview) </w:t>
      </w:r>
      <w:r w:rsidR="0093284F">
        <w:rPr>
          <w:rFonts w:ascii="Calibri" w:eastAsia="Calibri" w:hAnsi="Calibri" w:cs="Calibri"/>
        </w:rPr>
        <w:t>with squares indicating relative value</w:t>
      </w:r>
    </w:p>
    <w:p w14:paraId="3B9B24BF" w14:textId="16AF2DF8" w:rsidR="005E0CE8" w:rsidRDefault="00B4337D" w:rsidP="0093284F">
      <w:pPr>
        <w:numPr>
          <w:ilvl w:val="1"/>
          <w:numId w:val="7"/>
        </w:numPr>
        <w:rPr>
          <w:rFonts w:ascii="Calibri" w:eastAsia="Calibri" w:hAnsi="Calibri" w:cs="Calibri"/>
        </w:rPr>
      </w:pPr>
      <w:r>
        <w:rPr>
          <w:rFonts w:ascii="Calibri" w:eastAsia="Calibri" w:hAnsi="Calibri" w:cs="Calibri"/>
        </w:rPr>
        <w:t>Table name: tbl_</w:t>
      </w:r>
      <w:r w:rsidR="009D53E8">
        <w:rPr>
          <w:rFonts w:ascii="Calibri" w:eastAsia="Calibri" w:hAnsi="Calibri" w:cs="Calibri"/>
        </w:rPr>
        <w:t>overview</w:t>
      </w:r>
    </w:p>
    <w:p w14:paraId="69557527" w14:textId="6B1D1C5A" w:rsidR="00EE6B2C" w:rsidRDefault="00BD666E" w:rsidP="0093284F">
      <w:pPr>
        <w:numPr>
          <w:ilvl w:val="1"/>
          <w:numId w:val="7"/>
        </w:numPr>
        <w:rPr>
          <w:rFonts w:ascii="Calibri" w:eastAsia="Calibri" w:hAnsi="Calibri" w:cs="Calibri"/>
        </w:rPr>
      </w:pPr>
      <w:r>
        <w:rPr>
          <w:rFonts w:ascii="Calibri" w:eastAsia="Calibri" w:hAnsi="Calibri" w:cs="Calibri"/>
        </w:rPr>
        <w:t xml:space="preserve">The maximum vulnerability value </w:t>
      </w:r>
      <w:r w:rsidR="00990DA3">
        <w:rPr>
          <w:rFonts w:ascii="Calibri" w:eastAsia="Calibri" w:hAnsi="Calibri" w:cs="Calibri"/>
        </w:rPr>
        <w:t xml:space="preserve">for each grid cell is calculated. Information about </w:t>
      </w:r>
      <w:r w:rsidR="009A6253">
        <w:rPr>
          <w:rFonts w:ascii="Calibri" w:eastAsia="Calibri" w:hAnsi="Calibri" w:cs="Calibri"/>
        </w:rPr>
        <w:t>all assets within the grid cell is listed.</w:t>
      </w:r>
    </w:p>
    <w:p w14:paraId="606834F9" w14:textId="77777777" w:rsidR="005E0CE8" w:rsidRDefault="005E0CE8" w:rsidP="0093284F">
      <w:pPr>
        <w:numPr>
          <w:ilvl w:val="1"/>
          <w:numId w:val="7"/>
        </w:numPr>
        <w:rPr>
          <w:rFonts w:ascii="Calibri" w:eastAsia="Calibri" w:hAnsi="Calibri" w:cs="Calibri"/>
        </w:rPr>
      </w:pPr>
      <w:r>
        <w:rPr>
          <w:rFonts w:ascii="Calibri" w:eastAsia="Calibri" w:hAnsi="Calibri" w:cs="Calibri"/>
        </w:rPr>
        <w:t>Attributes:</w:t>
      </w:r>
    </w:p>
    <w:p w14:paraId="69143BEF" w14:textId="2DEE18FD" w:rsidR="00D45BC5" w:rsidRDefault="0093284F" w:rsidP="00D45BC5">
      <w:pPr>
        <w:numPr>
          <w:ilvl w:val="2"/>
          <w:numId w:val="7"/>
        </w:numPr>
        <w:rPr>
          <w:rFonts w:ascii="Calibri" w:eastAsia="Calibri" w:hAnsi="Calibri" w:cs="Calibri"/>
        </w:rPr>
      </w:pPr>
      <w:r>
        <w:rPr>
          <w:rFonts w:ascii="Calibri" w:eastAsia="Calibri" w:hAnsi="Calibri" w:cs="Calibri"/>
        </w:rPr>
        <w:t>Grid id</w:t>
      </w:r>
      <w:r w:rsidR="00D71A73">
        <w:rPr>
          <w:rFonts w:ascii="Calibri" w:eastAsia="Calibri" w:hAnsi="Calibri" w:cs="Calibri"/>
        </w:rPr>
        <w:t xml:space="preserve"> </w:t>
      </w:r>
      <w:r w:rsidR="004C5B84">
        <w:rPr>
          <w:rFonts w:ascii="Calibri" w:eastAsia="Calibri" w:hAnsi="Calibri" w:cs="Calibri"/>
        </w:rPr>
        <w:t>(primary key)</w:t>
      </w:r>
      <w:r w:rsidR="00D45BC5" w:rsidRPr="00D45BC5">
        <w:rPr>
          <w:rFonts w:ascii="Calibri" w:eastAsia="Calibri" w:hAnsi="Calibri" w:cs="Calibri"/>
        </w:rPr>
        <w:t xml:space="preserve"> </w:t>
      </w:r>
    </w:p>
    <w:p w14:paraId="484C3084" w14:textId="77777777" w:rsidR="00D45BC5" w:rsidRDefault="00D45BC5" w:rsidP="00D45BC5">
      <w:pPr>
        <w:numPr>
          <w:ilvl w:val="2"/>
          <w:numId w:val="7"/>
        </w:numPr>
        <w:rPr>
          <w:rFonts w:ascii="Calibri" w:eastAsia="Calibri" w:hAnsi="Calibri" w:cs="Calibri"/>
        </w:rPr>
      </w:pPr>
      <w:r>
        <w:rPr>
          <w:rFonts w:ascii="Calibri" w:eastAsia="Calibri" w:hAnsi="Calibri" w:cs="Calibri"/>
        </w:rPr>
        <w:t>Max vulnerability value</w:t>
      </w:r>
    </w:p>
    <w:p w14:paraId="08E379FD" w14:textId="770AF1F5" w:rsidR="0093284F" w:rsidRDefault="004C5B84" w:rsidP="00D45BC5">
      <w:pPr>
        <w:numPr>
          <w:ilvl w:val="2"/>
          <w:numId w:val="7"/>
        </w:numPr>
        <w:rPr>
          <w:rFonts w:ascii="Calibri" w:eastAsia="Calibri" w:hAnsi="Calibri" w:cs="Calibri"/>
        </w:rPr>
      </w:pPr>
      <w:r>
        <w:rPr>
          <w:rFonts w:ascii="Calibri" w:eastAsia="Calibri" w:hAnsi="Calibri" w:cs="Calibri"/>
        </w:rPr>
        <w:t>List of assets active within the grid</w:t>
      </w:r>
      <w:r w:rsidR="00D45BC5">
        <w:rPr>
          <w:rFonts w:ascii="Calibri" w:eastAsia="Calibri" w:hAnsi="Calibri" w:cs="Calibri"/>
        </w:rPr>
        <w:br/>
      </w:r>
    </w:p>
    <w:p w14:paraId="62B55956" w14:textId="643A9ACA" w:rsidR="00D81754" w:rsidRDefault="00D81754" w:rsidP="00D81754">
      <w:pPr>
        <w:numPr>
          <w:ilvl w:val="0"/>
          <w:numId w:val="7"/>
        </w:numPr>
        <w:rPr>
          <w:rFonts w:ascii="Calibri" w:eastAsia="Calibri" w:hAnsi="Calibri" w:cs="Calibri"/>
        </w:rPr>
      </w:pPr>
      <w:r>
        <w:rPr>
          <w:rFonts w:ascii="Calibri" w:eastAsia="Calibri" w:hAnsi="Calibri" w:cs="Calibri"/>
        </w:rPr>
        <w:t>Generalised database grid databas</w:t>
      </w:r>
      <w:r w:rsidR="005A3E88">
        <w:rPr>
          <w:rFonts w:ascii="Calibri" w:eastAsia="Calibri" w:hAnsi="Calibri" w:cs="Calibri"/>
        </w:rPr>
        <w:t>e</w:t>
      </w:r>
    </w:p>
    <w:p w14:paraId="45204E7F" w14:textId="5AE77020" w:rsidR="00177405" w:rsidRDefault="00EE6B2C" w:rsidP="009C25CB">
      <w:pPr>
        <w:numPr>
          <w:ilvl w:val="1"/>
          <w:numId w:val="7"/>
        </w:numPr>
        <w:rPr>
          <w:rFonts w:ascii="Calibri" w:eastAsia="Calibri" w:hAnsi="Calibri" w:cs="Calibri"/>
        </w:rPr>
      </w:pPr>
      <w:r>
        <w:rPr>
          <w:rFonts w:ascii="Calibri" w:eastAsia="Calibri" w:hAnsi="Calibri" w:cs="Calibri"/>
        </w:rPr>
        <w:t>Table name: tbl_dissolved</w:t>
      </w:r>
    </w:p>
    <w:p w14:paraId="11A5EC29" w14:textId="5C906472" w:rsidR="009C25CB" w:rsidRDefault="009C25CB" w:rsidP="009C25CB">
      <w:pPr>
        <w:numPr>
          <w:ilvl w:val="1"/>
          <w:numId w:val="7"/>
        </w:numPr>
        <w:rPr>
          <w:rFonts w:ascii="Calibri" w:eastAsia="Calibri" w:hAnsi="Calibri" w:cs="Calibri"/>
        </w:rPr>
      </w:pPr>
      <w:r>
        <w:rPr>
          <w:rFonts w:ascii="Calibri" w:eastAsia="Calibri" w:hAnsi="Calibri" w:cs="Calibri"/>
        </w:rPr>
        <w:t xml:space="preserve">Grids are dissolved </w:t>
      </w:r>
      <w:r w:rsidR="006A1217">
        <w:rPr>
          <w:rFonts w:ascii="Calibri" w:eastAsia="Calibri" w:hAnsi="Calibri" w:cs="Calibri"/>
        </w:rPr>
        <w:t xml:space="preserve">based on vulnerability </w:t>
      </w:r>
      <w:r w:rsidR="00AA30A1">
        <w:rPr>
          <w:rFonts w:ascii="Calibri" w:eastAsia="Calibri" w:hAnsi="Calibri" w:cs="Calibri"/>
        </w:rPr>
        <w:t>resulting in a multipolygon</w:t>
      </w:r>
      <w:r w:rsidR="006A1217">
        <w:rPr>
          <w:rFonts w:ascii="Calibri" w:eastAsia="Calibri" w:hAnsi="Calibri" w:cs="Calibri"/>
        </w:rPr>
        <w:t xml:space="preserve"> per </w:t>
      </w:r>
      <w:r w:rsidR="00001C45">
        <w:rPr>
          <w:rFonts w:ascii="Calibri" w:eastAsia="Calibri" w:hAnsi="Calibri" w:cs="Calibri"/>
        </w:rPr>
        <w:t>vulnerability value</w:t>
      </w:r>
      <w:r w:rsidR="00AA30A1">
        <w:rPr>
          <w:rFonts w:ascii="Calibri" w:eastAsia="Calibri" w:hAnsi="Calibri" w:cs="Calibri"/>
        </w:rPr>
        <w:t>.</w:t>
      </w:r>
    </w:p>
    <w:p w14:paraId="144BA028" w14:textId="78D63355" w:rsidR="00BB506C" w:rsidRDefault="00BB506C" w:rsidP="009C25CB">
      <w:pPr>
        <w:numPr>
          <w:ilvl w:val="1"/>
          <w:numId w:val="7"/>
        </w:numPr>
        <w:rPr>
          <w:rFonts w:ascii="Calibri" w:eastAsia="Calibri" w:hAnsi="Calibri" w:cs="Calibri"/>
        </w:rPr>
      </w:pPr>
      <w:r>
        <w:rPr>
          <w:rFonts w:ascii="Calibri" w:eastAsia="Calibri" w:hAnsi="Calibri" w:cs="Calibri"/>
        </w:rPr>
        <w:t>Attributes:</w:t>
      </w:r>
    </w:p>
    <w:p w14:paraId="47C85A2C" w14:textId="1A738F8F" w:rsidR="00122BA6" w:rsidRDefault="00122BA6" w:rsidP="00BB506C">
      <w:pPr>
        <w:numPr>
          <w:ilvl w:val="2"/>
          <w:numId w:val="7"/>
        </w:numPr>
        <w:rPr>
          <w:rFonts w:ascii="Calibri" w:eastAsia="Calibri" w:hAnsi="Calibri" w:cs="Calibri"/>
        </w:rPr>
      </w:pPr>
      <w:r>
        <w:rPr>
          <w:rFonts w:ascii="Calibri" w:eastAsia="Calibri" w:hAnsi="Calibri" w:cs="Calibri"/>
        </w:rPr>
        <w:t xml:space="preserve">Unique </w:t>
      </w:r>
      <w:r w:rsidR="00FB75BE">
        <w:rPr>
          <w:rFonts w:ascii="Calibri" w:eastAsia="Calibri" w:hAnsi="Calibri" w:cs="Calibri"/>
        </w:rPr>
        <w:t>Ids for each object.</w:t>
      </w:r>
    </w:p>
    <w:p w14:paraId="6A81DB53" w14:textId="68301572" w:rsidR="00D81754" w:rsidRDefault="00D81754" w:rsidP="00BB506C">
      <w:pPr>
        <w:numPr>
          <w:ilvl w:val="2"/>
          <w:numId w:val="7"/>
        </w:numPr>
        <w:rPr>
          <w:rFonts w:ascii="Calibri" w:eastAsia="Calibri" w:hAnsi="Calibri" w:cs="Calibri"/>
        </w:rPr>
      </w:pPr>
      <w:r>
        <w:rPr>
          <w:rFonts w:ascii="Calibri" w:eastAsia="Calibri" w:hAnsi="Calibri" w:cs="Calibri"/>
        </w:rPr>
        <w:t>Sensitivity vulnerability (asset priority x sensitivity) -&gt; (1-36)</w:t>
      </w:r>
      <w:r w:rsidR="00BB506C">
        <w:rPr>
          <w:rFonts w:ascii="Calibri" w:eastAsia="Calibri" w:hAnsi="Calibri" w:cs="Calibri"/>
        </w:rPr>
        <w:br/>
      </w:r>
    </w:p>
    <w:p w14:paraId="0000003A" w14:textId="4ACDBC23" w:rsidR="00D46EF9" w:rsidRDefault="001F5353">
      <w:pPr>
        <w:numPr>
          <w:ilvl w:val="0"/>
          <w:numId w:val="7"/>
        </w:numPr>
        <w:rPr>
          <w:rFonts w:ascii="Calibri" w:eastAsia="Calibri" w:hAnsi="Calibri" w:cs="Calibri"/>
        </w:rPr>
      </w:pPr>
      <w:r>
        <w:rPr>
          <w:rFonts w:ascii="Calibri" w:eastAsia="Calibri" w:hAnsi="Calibri" w:cs="Calibri"/>
        </w:rPr>
        <w:t>M</w:t>
      </w:r>
      <w:r w:rsidR="006D7D94">
        <w:rPr>
          <w:rFonts w:ascii="Calibri" w:eastAsia="Calibri" w:hAnsi="Calibri" w:cs="Calibri"/>
        </w:rPr>
        <w:t>etadata</w:t>
      </w:r>
      <w:r w:rsidR="002404C5">
        <w:rPr>
          <w:rFonts w:ascii="Calibri" w:eastAsia="Calibri" w:hAnsi="Calibri" w:cs="Calibri"/>
        </w:rPr>
        <w:t xml:space="preserve"> table</w:t>
      </w:r>
    </w:p>
    <w:p w14:paraId="66D0F737" w14:textId="77777777" w:rsidR="005A3E88" w:rsidRDefault="005A3E88" w:rsidP="002404C5">
      <w:pPr>
        <w:pStyle w:val="ListParagraph"/>
        <w:numPr>
          <w:ilvl w:val="1"/>
          <w:numId w:val="7"/>
        </w:numPr>
        <w:rPr>
          <w:rFonts w:ascii="Calibri" w:eastAsia="Calibri" w:hAnsi="Calibri" w:cs="Calibri"/>
        </w:rPr>
      </w:pPr>
      <w:r>
        <w:rPr>
          <w:rFonts w:ascii="Calibri" w:eastAsia="Calibri" w:hAnsi="Calibri" w:cs="Calibri"/>
        </w:rPr>
        <w:t>Table name: tbl_metadata</w:t>
      </w:r>
    </w:p>
    <w:p w14:paraId="37F07A20" w14:textId="77777777" w:rsidR="00005D8C" w:rsidRDefault="00005D8C" w:rsidP="002404C5">
      <w:pPr>
        <w:pStyle w:val="ListParagraph"/>
        <w:numPr>
          <w:ilvl w:val="1"/>
          <w:numId w:val="7"/>
        </w:numPr>
        <w:rPr>
          <w:rFonts w:ascii="Calibri" w:eastAsia="Calibri" w:hAnsi="Calibri" w:cs="Calibri"/>
        </w:rPr>
      </w:pPr>
      <w:r>
        <w:rPr>
          <w:rFonts w:ascii="Calibri" w:eastAsia="Calibri" w:hAnsi="Calibri" w:cs="Calibri"/>
        </w:rPr>
        <w:t>Attributes:</w:t>
      </w:r>
    </w:p>
    <w:p w14:paraId="5579A052" w14:textId="3DDBE517" w:rsidR="002404C5" w:rsidRPr="002404C5" w:rsidRDefault="002404C5" w:rsidP="00D22B18">
      <w:pPr>
        <w:pStyle w:val="ListParagraph"/>
        <w:numPr>
          <w:ilvl w:val="2"/>
          <w:numId w:val="7"/>
        </w:numPr>
        <w:rPr>
          <w:rFonts w:ascii="Calibri" w:eastAsia="Calibri" w:hAnsi="Calibri" w:cs="Calibri"/>
        </w:rPr>
      </w:pPr>
      <w:r w:rsidRPr="002404C5">
        <w:rPr>
          <w:rFonts w:ascii="Calibri" w:eastAsia="Calibri" w:hAnsi="Calibri" w:cs="Calibri"/>
        </w:rPr>
        <w:t>Date for update</w:t>
      </w:r>
    </w:p>
    <w:p w14:paraId="0000003B" w14:textId="0947946B" w:rsidR="00D46EF9" w:rsidRDefault="00FA7FA4" w:rsidP="00D22B18">
      <w:pPr>
        <w:numPr>
          <w:ilvl w:val="2"/>
          <w:numId w:val="7"/>
        </w:numPr>
        <w:rPr>
          <w:rFonts w:ascii="Calibri" w:eastAsia="Calibri" w:hAnsi="Calibri" w:cs="Calibri"/>
        </w:rPr>
      </w:pPr>
      <w:r>
        <w:rPr>
          <w:rFonts w:ascii="Calibri" w:eastAsia="Calibri" w:hAnsi="Calibri" w:cs="Calibri"/>
        </w:rPr>
        <w:t>Calculation e</w:t>
      </w:r>
      <w:r w:rsidR="006D7D94">
        <w:rPr>
          <w:rFonts w:ascii="Calibri" w:eastAsia="Calibri" w:hAnsi="Calibri" w:cs="Calibri"/>
        </w:rPr>
        <w:t>nd start date and time</w:t>
      </w:r>
    </w:p>
    <w:p w14:paraId="0000003C" w14:textId="1A1581B3" w:rsidR="00D46EF9" w:rsidRDefault="00FA7FA4" w:rsidP="00D22B18">
      <w:pPr>
        <w:numPr>
          <w:ilvl w:val="2"/>
          <w:numId w:val="7"/>
        </w:numPr>
        <w:rPr>
          <w:rFonts w:ascii="Calibri" w:eastAsia="Calibri" w:hAnsi="Calibri" w:cs="Calibri"/>
        </w:rPr>
      </w:pPr>
      <w:r>
        <w:rPr>
          <w:rFonts w:ascii="Calibri" w:eastAsia="Calibri" w:hAnsi="Calibri" w:cs="Calibri"/>
        </w:rPr>
        <w:t>Calculation e</w:t>
      </w:r>
      <w:r w:rsidR="006D7D94">
        <w:rPr>
          <w:rFonts w:ascii="Calibri" w:eastAsia="Calibri" w:hAnsi="Calibri" w:cs="Calibri"/>
        </w:rPr>
        <w:t>nd date and time</w:t>
      </w:r>
    </w:p>
    <w:p w14:paraId="226927EC" w14:textId="7E41BC3B" w:rsidR="001F5353" w:rsidRDefault="001F5353" w:rsidP="00D22B18">
      <w:pPr>
        <w:numPr>
          <w:ilvl w:val="2"/>
          <w:numId w:val="7"/>
        </w:numPr>
        <w:rPr>
          <w:rFonts w:ascii="Calibri" w:eastAsia="Calibri" w:hAnsi="Calibri" w:cs="Calibri"/>
        </w:rPr>
      </w:pPr>
      <w:r>
        <w:rPr>
          <w:rFonts w:ascii="Calibri" w:eastAsia="Calibri" w:hAnsi="Calibri" w:cs="Calibri"/>
        </w:rPr>
        <w:t>Da</w:t>
      </w:r>
      <w:r w:rsidR="00CE63DE">
        <w:rPr>
          <w:rFonts w:ascii="Calibri" w:eastAsia="Calibri" w:hAnsi="Calibri" w:cs="Calibri"/>
        </w:rPr>
        <w:t xml:space="preserve">te for update of </w:t>
      </w:r>
      <w:r w:rsidR="00CE0328">
        <w:rPr>
          <w:rFonts w:ascii="Calibri" w:eastAsia="Calibri" w:hAnsi="Calibri" w:cs="Calibri"/>
        </w:rPr>
        <w:t>sensitivity atlas</w:t>
      </w:r>
    </w:p>
    <w:p w14:paraId="474E3B15" w14:textId="1E7C9F26" w:rsidR="006C4E8A" w:rsidRDefault="006C4E8A" w:rsidP="00D22B18">
      <w:pPr>
        <w:numPr>
          <w:ilvl w:val="2"/>
          <w:numId w:val="7"/>
        </w:numPr>
        <w:rPr>
          <w:rFonts w:ascii="Calibri" w:eastAsia="Calibri" w:hAnsi="Calibri" w:cs="Calibri"/>
        </w:rPr>
      </w:pPr>
      <w:r>
        <w:rPr>
          <w:rFonts w:ascii="Calibri" w:eastAsia="Calibri" w:hAnsi="Calibri" w:cs="Calibri"/>
        </w:rPr>
        <w:t>Who</w:t>
      </w:r>
    </w:p>
    <w:p w14:paraId="0000003D" w14:textId="369677A0" w:rsidR="00D46EF9" w:rsidRPr="008F755B" w:rsidRDefault="006C4E8A" w:rsidP="00D22B18">
      <w:pPr>
        <w:numPr>
          <w:ilvl w:val="2"/>
          <w:numId w:val="7"/>
        </w:numPr>
        <w:rPr>
          <w:rFonts w:ascii="Calibri" w:eastAsia="Calibri" w:hAnsi="Calibri" w:cs="Calibri"/>
        </w:rPr>
      </w:pPr>
      <w:r>
        <w:rPr>
          <w:rFonts w:ascii="Calibri" w:eastAsia="Calibri" w:hAnsi="Calibri" w:cs="Calibri"/>
        </w:rPr>
        <w:t>Where</w:t>
      </w:r>
    </w:p>
    <w:p w14:paraId="0000003E" w14:textId="77777777" w:rsidR="00D46EF9" w:rsidRDefault="006D7D94">
      <w:pPr>
        <w:pStyle w:val="Heading3"/>
      </w:pPr>
      <w:bookmarkStart w:id="8" w:name="_tevtele2k6yc" w:colFirst="0" w:colLast="0"/>
      <w:bookmarkEnd w:id="8"/>
      <w:r>
        <w:t>System delivery</w:t>
      </w:r>
    </w:p>
    <w:p w14:paraId="0000003F" w14:textId="77777777" w:rsidR="00D46EF9" w:rsidRDefault="006D7D94">
      <w:pPr>
        <w:rPr>
          <w:rFonts w:ascii="Calibri" w:eastAsia="Calibri" w:hAnsi="Calibri" w:cs="Calibri"/>
        </w:rPr>
      </w:pPr>
      <w:r>
        <w:rPr>
          <w:rFonts w:ascii="Calibri" w:eastAsia="Calibri" w:hAnsi="Calibri" w:cs="Calibri"/>
        </w:rPr>
        <w:t>The system is delivered with the following sub-deliveries:</w:t>
      </w:r>
    </w:p>
    <w:p w14:paraId="00000040" w14:textId="77777777" w:rsidR="00D46EF9" w:rsidRDefault="006D7D94">
      <w:pPr>
        <w:numPr>
          <w:ilvl w:val="0"/>
          <w:numId w:val="4"/>
        </w:numPr>
        <w:rPr>
          <w:rFonts w:ascii="Calibri" w:eastAsia="Calibri" w:hAnsi="Calibri" w:cs="Calibri"/>
        </w:rPr>
      </w:pPr>
      <w:r>
        <w:rPr>
          <w:rFonts w:ascii="Calibri" w:eastAsia="Calibri" w:hAnsi="Calibri" w:cs="Calibri"/>
        </w:rPr>
        <w:t>FME workspace</w:t>
      </w:r>
    </w:p>
    <w:p w14:paraId="00000041" w14:textId="77777777" w:rsidR="00D46EF9" w:rsidRDefault="006D7D94">
      <w:pPr>
        <w:numPr>
          <w:ilvl w:val="0"/>
          <w:numId w:val="4"/>
        </w:numPr>
        <w:rPr>
          <w:rFonts w:ascii="Calibri" w:eastAsia="Calibri" w:hAnsi="Calibri" w:cs="Calibri"/>
        </w:rPr>
      </w:pPr>
      <w:r>
        <w:rPr>
          <w:rFonts w:ascii="Calibri" w:eastAsia="Calibri" w:hAnsi="Calibri" w:cs="Calibri"/>
        </w:rPr>
        <w:t>QGIS project file</w:t>
      </w:r>
    </w:p>
    <w:p w14:paraId="00000042" w14:textId="77777777" w:rsidR="00D46EF9" w:rsidRDefault="006D7D94">
      <w:pPr>
        <w:numPr>
          <w:ilvl w:val="0"/>
          <w:numId w:val="4"/>
        </w:numPr>
        <w:rPr>
          <w:rFonts w:ascii="Calibri" w:eastAsia="Calibri" w:hAnsi="Calibri" w:cs="Calibri"/>
        </w:rPr>
      </w:pPr>
      <w:r>
        <w:rPr>
          <w:rFonts w:ascii="Calibri" w:eastAsia="Calibri" w:hAnsi="Calibri" w:cs="Calibri"/>
        </w:rPr>
        <w:t>Documentation</w:t>
      </w:r>
    </w:p>
    <w:p w14:paraId="00000043" w14:textId="77777777" w:rsidR="00D46EF9" w:rsidRDefault="006D7D94">
      <w:pPr>
        <w:numPr>
          <w:ilvl w:val="0"/>
          <w:numId w:val="4"/>
        </w:numPr>
        <w:rPr>
          <w:rFonts w:ascii="Calibri" w:eastAsia="Calibri" w:hAnsi="Calibri" w:cs="Calibri"/>
        </w:rPr>
      </w:pPr>
      <w:r>
        <w:rPr>
          <w:rFonts w:ascii="Calibri" w:eastAsia="Calibri" w:hAnsi="Calibri" w:cs="Calibri"/>
        </w:rPr>
        <w:t>Sample data</w:t>
      </w:r>
    </w:p>
    <w:p w14:paraId="00000044" w14:textId="77777777" w:rsidR="00D46EF9" w:rsidRDefault="00D46EF9">
      <w:pPr>
        <w:rPr>
          <w:rFonts w:ascii="Calibri" w:eastAsia="Calibri" w:hAnsi="Calibri" w:cs="Calibri"/>
        </w:rPr>
      </w:pPr>
    </w:p>
    <w:p w14:paraId="00000045" w14:textId="77777777" w:rsidR="00D46EF9" w:rsidRDefault="006D7D94">
      <w:pPr>
        <w:rPr>
          <w:rFonts w:ascii="Calibri" w:eastAsia="Calibri" w:hAnsi="Calibri" w:cs="Calibri"/>
        </w:rPr>
      </w:pPr>
      <w:r>
        <w:rPr>
          <w:rFonts w:ascii="Calibri" w:eastAsia="Calibri" w:hAnsi="Calibri" w:cs="Calibri"/>
        </w:rPr>
        <w:t>All files are delivered within the following file structure</w:t>
      </w:r>
    </w:p>
    <w:p w14:paraId="00000046" w14:textId="77777777" w:rsidR="00D46EF9" w:rsidRDefault="00D46EF9">
      <w:pPr>
        <w:rPr>
          <w:rFonts w:ascii="Calibri" w:eastAsia="Calibri" w:hAnsi="Calibri" w:cs="Calibri"/>
        </w:rPr>
      </w:pPr>
    </w:p>
    <w:p w14:paraId="00000047" w14:textId="77777777" w:rsidR="00D46EF9" w:rsidRDefault="00D46EF9">
      <w:pPr>
        <w:rPr>
          <w:rFonts w:ascii="Calibri" w:eastAsia="Calibri" w:hAnsi="Calibri" w:cs="Calibri"/>
        </w:rPr>
      </w:pPr>
    </w:p>
    <w:tbl>
      <w:tblPr>
        <w:tblW w:w="7350"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345"/>
        <w:gridCol w:w="4005"/>
      </w:tblGrid>
      <w:tr w:rsidR="00D46EF9" w14:paraId="0D20EC3B" w14:textId="77777777">
        <w:tc>
          <w:tcPr>
            <w:tcW w:w="3345" w:type="dxa"/>
            <w:shd w:val="clear" w:color="auto" w:fill="auto"/>
            <w:tcMar>
              <w:top w:w="100" w:type="dxa"/>
              <w:left w:w="100" w:type="dxa"/>
              <w:bottom w:w="100" w:type="dxa"/>
              <w:right w:w="100" w:type="dxa"/>
            </w:tcMar>
          </w:tcPr>
          <w:p w14:paraId="00000048" w14:textId="77777777" w:rsidR="00D46EF9" w:rsidRDefault="006D7D94">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Folders</w:t>
            </w:r>
          </w:p>
        </w:tc>
        <w:tc>
          <w:tcPr>
            <w:tcW w:w="4005" w:type="dxa"/>
            <w:shd w:val="clear" w:color="auto" w:fill="auto"/>
            <w:tcMar>
              <w:top w:w="100" w:type="dxa"/>
              <w:left w:w="100" w:type="dxa"/>
              <w:bottom w:w="100" w:type="dxa"/>
              <w:right w:w="100" w:type="dxa"/>
            </w:tcMar>
          </w:tcPr>
          <w:p w14:paraId="00000049" w14:textId="77777777" w:rsidR="00D46EF9" w:rsidRDefault="006D7D94">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Files</w:t>
            </w:r>
          </w:p>
        </w:tc>
      </w:tr>
      <w:tr w:rsidR="00D46EF9" w14:paraId="0897FDD7" w14:textId="77777777">
        <w:tc>
          <w:tcPr>
            <w:tcW w:w="3345" w:type="dxa"/>
            <w:shd w:val="clear" w:color="auto" w:fill="auto"/>
            <w:tcMar>
              <w:top w:w="100" w:type="dxa"/>
              <w:left w:w="100" w:type="dxa"/>
              <w:bottom w:w="100" w:type="dxa"/>
              <w:right w:w="100" w:type="dxa"/>
            </w:tcMar>
          </w:tcPr>
          <w:p w14:paraId="0000004A" w14:textId="77777777" w:rsidR="00D46EF9" w:rsidRDefault="006D7D94">
            <w:pPr>
              <w:rPr>
                <w:rFonts w:ascii="Calibri" w:eastAsia="Calibri" w:hAnsi="Calibri" w:cs="Calibri"/>
              </w:rPr>
            </w:pPr>
            <w:r>
              <w:rPr>
                <w:rFonts w:ascii="Calibri" w:eastAsia="Calibri" w:hAnsi="Calibri" w:cs="Calibri"/>
              </w:rPr>
              <w:t>sensitivityatlasprocessing/</w:t>
            </w:r>
          </w:p>
        </w:tc>
        <w:tc>
          <w:tcPr>
            <w:tcW w:w="4005" w:type="dxa"/>
            <w:shd w:val="clear" w:color="auto" w:fill="auto"/>
            <w:tcMar>
              <w:top w:w="100" w:type="dxa"/>
              <w:left w:w="100" w:type="dxa"/>
              <w:bottom w:w="100" w:type="dxa"/>
              <w:right w:w="100" w:type="dxa"/>
            </w:tcMar>
          </w:tcPr>
          <w:p w14:paraId="0000004B" w14:textId="77777777" w:rsidR="00D46EF9" w:rsidRDefault="006D7D94">
            <w:pPr>
              <w:rPr>
                <w:rFonts w:ascii="Calibri" w:eastAsia="Calibri" w:hAnsi="Calibri" w:cs="Calibri"/>
              </w:rPr>
            </w:pPr>
            <w:r>
              <w:rPr>
                <w:rFonts w:ascii="Calibri" w:eastAsia="Calibri" w:hAnsi="Calibri" w:cs="Calibri"/>
              </w:rPr>
              <w:t>Folder contains project files for FME and QGIS:</w:t>
            </w:r>
          </w:p>
          <w:p w14:paraId="0000004C" w14:textId="77777777" w:rsidR="00D46EF9" w:rsidRDefault="006D7D94">
            <w:pPr>
              <w:numPr>
                <w:ilvl w:val="0"/>
                <w:numId w:val="2"/>
              </w:numPr>
              <w:rPr>
                <w:rFonts w:ascii="Calibri" w:eastAsia="Calibri" w:hAnsi="Calibri" w:cs="Calibri"/>
              </w:rPr>
            </w:pPr>
            <w:r>
              <w:rPr>
                <w:rFonts w:ascii="Calibri" w:eastAsia="Calibri" w:hAnsi="Calibri" w:cs="Calibri"/>
              </w:rPr>
              <w:lastRenderedPageBreak/>
              <w:t>sensitivity_staging.fmw</w:t>
            </w:r>
          </w:p>
          <w:p w14:paraId="0000004D" w14:textId="77777777" w:rsidR="00D46EF9" w:rsidRDefault="006D7D94">
            <w:pPr>
              <w:numPr>
                <w:ilvl w:val="0"/>
                <w:numId w:val="2"/>
              </w:numPr>
              <w:rPr>
                <w:rFonts w:ascii="Calibri" w:eastAsia="Calibri" w:hAnsi="Calibri" w:cs="Calibri"/>
              </w:rPr>
            </w:pPr>
            <w:r>
              <w:rPr>
                <w:rFonts w:ascii="Calibri" w:eastAsia="Calibri" w:hAnsi="Calibri" w:cs="Calibri"/>
              </w:rPr>
              <w:t>sensitivity_processing.fmw</w:t>
            </w:r>
          </w:p>
          <w:p w14:paraId="4B4EB855" w14:textId="77777777" w:rsidR="00D46EF9" w:rsidRDefault="006D7D94">
            <w:pPr>
              <w:numPr>
                <w:ilvl w:val="0"/>
                <w:numId w:val="2"/>
              </w:numPr>
              <w:rPr>
                <w:rFonts w:ascii="Calibri" w:eastAsia="Calibri" w:hAnsi="Calibri" w:cs="Calibri"/>
              </w:rPr>
            </w:pPr>
            <w:r>
              <w:rPr>
                <w:rFonts w:ascii="Calibri" w:eastAsia="Calibri" w:hAnsi="Calibri" w:cs="Calibri"/>
              </w:rPr>
              <w:t>sensitivityatlas.qgs</w:t>
            </w:r>
          </w:p>
          <w:p w14:paraId="0000004E" w14:textId="1730EF08" w:rsidR="002229D3" w:rsidRDefault="002229D3" w:rsidP="002229D3">
            <w:pPr>
              <w:rPr>
                <w:rFonts w:ascii="Calibri" w:eastAsia="Calibri" w:hAnsi="Calibri" w:cs="Calibri"/>
              </w:rPr>
            </w:pPr>
          </w:p>
        </w:tc>
      </w:tr>
      <w:tr w:rsidR="00D46EF9" w14:paraId="6E7775EB" w14:textId="77777777">
        <w:tc>
          <w:tcPr>
            <w:tcW w:w="3345" w:type="dxa"/>
            <w:shd w:val="clear" w:color="auto" w:fill="auto"/>
            <w:tcMar>
              <w:top w:w="100" w:type="dxa"/>
              <w:left w:w="100" w:type="dxa"/>
              <w:bottom w:w="100" w:type="dxa"/>
              <w:right w:w="100" w:type="dxa"/>
            </w:tcMar>
          </w:tcPr>
          <w:p w14:paraId="0000004F" w14:textId="77777777" w:rsidR="00D46EF9" w:rsidRDefault="006D7D9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     data_in/</w:t>
            </w:r>
          </w:p>
        </w:tc>
        <w:tc>
          <w:tcPr>
            <w:tcW w:w="4005" w:type="dxa"/>
            <w:shd w:val="clear" w:color="auto" w:fill="auto"/>
            <w:tcMar>
              <w:top w:w="100" w:type="dxa"/>
              <w:left w:w="100" w:type="dxa"/>
              <w:bottom w:w="100" w:type="dxa"/>
              <w:right w:w="100" w:type="dxa"/>
            </w:tcMar>
          </w:tcPr>
          <w:p w14:paraId="5D37B92D" w14:textId="77777777" w:rsidR="00D46EF9" w:rsidRDefault="006D7D9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Sample dataset files</w:t>
            </w:r>
          </w:p>
          <w:p w14:paraId="00000050" w14:textId="3DC7DFB2" w:rsidR="002229D3" w:rsidRDefault="002229D3">
            <w:pPr>
              <w:widowControl w:val="0"/>
              <w:pBdr>
                <w:top w:val="nil"/>
                <w:left w:val="nil"/>
                <w:bottom w:val="nil"/>
                <w:right w:val="nil"/>
                <w:between w:val="nil"/>
              </w:pBdr>
              <w:spacing w:line="240" w:lineRule="auto"/>
              <w:rPr>
                <w:rFonts w:ascii="Calibri" w:eastAsia="Calibri" w:hAnsi="Calibri" w:cs="Calibri"/>
              </w:rPr>
            </w:pPr>
          </w:p>
        </w:tc>
      </w:tr>
      <w:tr w:rsidR="00D46EF9" w14:paraId="55DEE33F" w14:textId="77777777">
        <w:tc>
          <w:tcPr>
            <w:tcW w:w="3345" w:type="dxa"/>
            <w:shd w:val="clear" w:color="auto" w:fill="auto"/>
            <w:tcMar>
              <w:top w:w="100" w:type="dxa"/>
              <w:left w:w="100" w:type="dxa"/>
              <w:bottom w:w="100" w:type="dxa"/>
              <w:right w:w="100" w:type="dxa"/>
            </w:tcMar>
          </w:tcPr>
          <w:p w14:paraId="00000051" w14:textId="77777777" w:rsidR="00D46EF9" w:rsidRDefault="006D7D9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data_out/</w:t>
            </w:r>
          </w:p>
        </w:tc>
        <w:tc>
          <w:tcPr>
            <w:tcW w:w="4005" w:type="dxa"/>
            <w:shd w:val="clear" w:color="auto" w:fill="auto"/>
            <w:tcMar>
              <w:top w:w="100" w:type="dxa"/>
              <w:left w:w="100" w:type="dxa"/>
              <w:bottom w:w="100" w:type="dxa"/>
              <w:right w:w="100" w:type="dxa"/>
            </w:tcMar>
          </w:tcPr>
          <w:p w14:paraId="4103B959" w14:textId="77777777" w:rsidR="00D46EF9" w:rsidRDefault="006D7D9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Produced database</w:t>
            </w:r>
          </w:p>
          <w:p w14:paraId="1C1C8C86" w14:textId="77777777" w:rsidR="007F0978" w:rsidRDefault="007F0978" w:rsidP="002229D3">
            <w:pPr>
              <w:pStyle w:val="ListParagraph"/>
              <w:widowControl w:val="0"/>
              <w:numPr>
                <w:ilvl w:val="0"/>
                <w:numId w:val="10"/>
              </w:numPr>
              <w:pBdr>
                <w:top w:val="nil"/>
                <w:left w:val="nil"/>
                <w:bottom w:val="nil"/>
                <w:right w:val="nil"/>
                <w:between w:val="nil"/>
              </w:pBdr>
              <w:spacing w:line="240" w:lineRule="auto"/>
              <w:rPr>
                <w:rFonts w:ascii="Calibri" w:eastAsia="Calibri" w:hAnsi="Calibri" w:cs="Calibri"/>
              </w:rPr>
            </w:pPr>
            <w:r w:rsidRPr="002229D3">
              <w:rPr>
                <w:rFonts w:ascii="Calibri" w:eastAsia="Calibri" w:hAnsi="Calibri" w:cs="Calibri"/>
              </w:rPr>
              <w:t>Sen</w:t>
            </w:r>
            <w:r w:rsidR="002229D3">
              <w:rPr>
                <w:rFonts w:ascii="Calibri" w:eastAsia="Calibri" w:hAnsi="Calibri" w:cs="Calibri"/>
              </w:rPr>
              <w:t>s</w:t>
            </w:r>
            <w:r w:rsidRPr="002229D3">
              <w:rPr>
                <w:rFonts w:ascii="Calibri" w:eastAsia="Calibri" w:hAnsi="Calibri" w:cs="Calibri"/>
              </w:rPr>
              <w:t>itivityatlas.gpkg</w:t>
            </w:r>
          </w:p>
          <w:p w14:paraId="00000052" w14:textId="5366717C" w:rsidR="002229D3" w:rsidRPr="002229D3" w:rsidRDefault="002229D3" w:rsidP="002229D3">
            <w:pPr>
              <w:widowControl w:val="0"/>
              <w:pBdr>
                <w:top w:val="nil"/>
                <w:left w:val="nil"/>
                <w:bottom w:val="nil"/>
                <w:right w:val="nil"/>
                <w:between w:val="nil"/>
              </w:pBdr>
              <w:spacing w:line="240" w:lineRule="auto"/>
              <w:rPr>
                <w:rFonts w:ascii="Calibri" w:eastAsia="Calibri" w:hAnsi="Calibri" w:cs="Calibri"/>
              </w:rPr>
            </w:pPr>
          </w:p>
        </w:tc>
      </w:tr>
      <w:tr w:rsidR="00D46EF9" w14:paraId="544A85AD" w14:textId="77777777">
        <w:tc>
          <w:tcPr>
            <w:tcW w:w="3345" w:type="dxa"/>
            <w:shd w:val="clear" w:color="auto" w:fill="auto"/>
            <w:tcMar>
              <w:top w:w="100" w:type="dxa"/>
              <w:left w:w="100" w:type="dxa"/>
              <w:bottom w:w="100" w:type="dxa"/>
              <w:right w:w="100" w:type="dxa"/>
            </w:tcMar>
          </w:tcPr>
          <w:p w14:paraId="00000053" w14:textId="77777777" w:rsidR="00D46EF9" w:rsidRDefault="006D7D9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maps_out/</w:t>
            </w:r>
          </w:p>
        </w:tc>
        <w:tc>
          <w:tcPr>
            <w:tcW w:w="4005" w:type="dxa"/>
            <w:shd w:val="clear" w:color="auto" w:fill="auto"/>
            <w:tcMar>
              <w:top w:w="100" w:type="dxa"/>
              <w:left w:w="100" w:type="dxa"/>
              <w:bottom w:w="100" w:type="dxa"/>
              <w:right w:w="100" w:type="dxa"/>
            </w:tcMar>
          </w:tcPr>
          <w:p w14:paraId="03685009" w14:textId="18D9D7DD" w:rsidR="00273834" w:rsidRDefault="0027383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Ou</w:t>
            </w:r>
            <w:r w:rsidR="006D7D94">
              <w:rPr>
                <w:rFonts w:ascii="Calibri" w:eastAsia="Calibri" w:hAnsi="Calibri" w:cs="Calibri"/>
              </w:rPr>
              <w:t>tput from test dataset</w:t>
            </w:r>
          </w:p>
          <w:p w14:paraId="00000054" w14:textId="5AEBADC8" w:rsidR="00273834" w:rsidRDefault="00273834">
            <w:pPr>
              <w:widowControl w:val="0"/>
              <w:pBdr>
                <w:top w:val="nil"/>
                <w:left w:val="nil"/>
                <w:bottom w:val="nil"/>
                <w:right w:val="nil"/>
                <w:between w:val="nil"/>
              </w:pBdr>
              <w:spacing w:line="240" w:lineRule="auto"/>
              <w:rPr>
                <w:rFonts w:ascii="Calibri" w:eastAsia="Calibri" w:hAnsi="Calibri" w:cs="Calibri"/>
              </w:rPr>
            </w:pPr>
          </w:p>
        </w:tc>
      </w:tr>
    </w:tbl>
    <w:p w14:paraId="00000055" w14:textId="77777777" w:rsidR="00D46EF9" w:rsidRDefault="00D46EF9">
      <w:pPr>
        <w:rPr>
          <w:rFonts w:ascii="Calibri" w:eastAsia="Calibri" w:hAnsi="Calibri" w:cs="Calibri"/>
        </w:rPr>
      </w:pPr>
    </w:p>
    <w:p w14:paraId="00000056" w14:textId="77777777" w:rsidR="00D46EF9" w:rsidRDefault="00D46EF9">
      <w:pPr>
        <w:rPr>
          <w:rFonts w:ascii="Calibri" w:eastAsia="Calibri" w:hAnsi="Calibri" w:cs="Calibri"/>
        </w:rPr>
      </w:pPr>
    </w:p>
    <w:p w14:paraId="00000059" w14:textId="77777777" w:rsidR="00D46EF9" w:rsidRDefault="00D46EF9">
      <w:pPr>
        <w:rPr>
          <w:rFonts w:ascii="Calibri" w:eastAsia="Calibri" w:hAnsi="Calibri" w:cs="Calibri"/>
        </w:rPr>
      </w:pPr>
    </w:p>
    <w:p w14:paraId="0000005A" w14:textId="77777777" w:rsidR="00D46EF9" w:rsidRDefault="006D7D94">
      <w:pPr>
        <w:pStyle w:val="Heading3"/>
      </w:pPr>
      <w:bookmarkStart w:id="9" w:name="_dzisr7wwxmb0" w:colFirst="0" w:colLast="0"/>
      <w:bookmarkEnd w:id="9"/>
      <w:r>
        <w:t>Technology platform</w:t>
      </w:r>
    </w:p>
    <w:p w14:paraId="0CEDC701" w14:textId="43F90871" w:rsidR="00297523" w:rsidRDefault="006D7D94" w:rsidP="00297523">
      <w:pPr>
        <w:rPr>
          <w:rFonts w:ascii="Calibri" w:eastAsia="Calibri" w:hAnsi="Calibri" w:cs="Calibri"/>
        </w:rPr>
      </w:pPr>
      <w:r>
        <w:rPr>
          <w:rFonts w:ascii="Calibri" w:eastAsia="Calibri" w:hAnsi="Calibri" w:cs="Calibri"/>
        </w:rPr>
        <w:t>The software used to facilitate this processing is FME version 19.</w:t>
      </w:r>
      <w:r w:rsidR="0059789A">
        <w:rPr>
          <w:rFonts w:ascii="Calibri" w:eastAsia="Calibri" w:hAnsi="Calibri" w:cs="Calibri"/>
        </w:rPr>
        <w:t xml:space="preserve">0. </w:t>
      </w:r>
      <w:r w:rsidR="005C437A">
        <w:rPr>
          <w:rFonts w:ascii="Calibri" w:eastAsia="Calibri" w:hAnsi="Calibri" w:cs="Calibri"/>
        </w:rPr>
        <w:t>QGIS version 3.8</w:t>
      </w:r>
      <w:r w:rsidR="00ED558A">
        <w:rPr>
          <w:rFonts w:ascii="Calibri" w:eastAsia="Calibri" w:hAnsi="Calibri" w:cs="Calibri"/>
        </w:rPr>
        <w:t xml:space="preserve"> will be used as a presentation platform.</w:t>
      </w:r>
    </w:p>
    <w:p w14:paraId="43C5A14E" w14:textId="0FCA0767" w:rsidR="009E44B0" w:rsidRDefault="009E44B0" w:rsidP="00297523">
      <w:pPr>
        <w:rPr>
          <w:rFonts w:ascii="Calibri" w:eastAsia="Calibri" w:hAnsi="Calibri" w:cs="Calibri"/>
        </w:rPr>
      </w:pPr>
    </w:p>
    <w:p w14:paraId="548ABAA1" w14:textId="305DDAFF" w:rsidR="009E44B0" w:rsidRDefault="009E44B0" w:rsidP="00297523">
      <w:pPr>
        <w:rPr>
          <w:rFonts w:ascii="Calibri" w:eastAsia="Calibri" w:hAnsi="Calibri" w:cs="Calibri"/>
        </w:rPr>
      </w:pPr>
      <w:r>
        <w:rPr>
          <w:rFonts w:ascii="Calibri" w:eastAsia="Calibri" w:hAnsi="Calibri" w:cs="Calibri"/>
        </w:rPr>
        <w:t xml:space="preserve">Licenses to the mentioned software </w:t>
      </w:r>
      <w:r w:rsidR="006A0E85">
        <w:rPr>
          <w:rFonts w:ascii="Calibri" w:eastAsia="Calibri" w:hAnsi="Calibri" w:cs="Calibri"/>
        </w:rPr>
        <w:t>in the development phase is the responsibility of the consultant.</w:t>
      </w:r>
    </w:p>
    <w:p w14:paraId="1BA73969" w14:textId="795243A3" w:rsidR="00492AB6" w:rsidRDefault="00492AB6" w:rsidP="00297523">
      <w:pPr>
        <w:rPr>
          <w:rFonts w:ascii="Calibri" w:eastAsia="Calibri" w:hAnsi="Calibri" w:cs="Calibri"/>
        </w:rPr>
      </w:pPr>
    </w:p>
    <w:p w14:paraId="63F9C3E4" w14:textId="5359D510" w:rsidR="00492AB6" w:rsidRDefault="00492AB6" w:rsidP="00297523">
      <w:pPr>
        <w:rPr>
          <w:rFonts w:ascii="Calibri" w:eastAsia="Calibri" w:hAnsi="Calibri" w:cs="Calibri"/>
        </w:rPr>
      </w:pPr>
      <w:r>
        <w:rPr>
          <w:rFonts w:ascii="Calibri" w:eastAsia="Calibri" w:hAnsi="Calibri" w:cs="Calibri"/>
        </w:rPr>
        <w:t xml:space="preserve">The consultant is expected to have </w:t>
      </w:r>
      <w:r w:rsidR="00552232">
        <w:rPr>
          <w:rFonts w:ascii="Calibri" w:eastAsia="Calibri" w:hAnsi="Calibri" w:cs="Calibri"/>
        </w:rPr>
        <w:t>professional knowledge at a high level on both FME and QGIS.</w:t>
      </w:r>
    </w:p>
    <w:p w14:paraId="0000005E" w14:textId="77777777" w:rsidR="00D46EF9" w:rsidRDefault="00D46EF9">
      <w:pPr>
        <w:rPr>
          <w:rFonts w:ascii="Calibri" w:eastAsia="Calibri" w:hAnsi="Calibri" w:cs="Calibri"/>
        </w:rPr>
      </w:pPr>
    </w:p>
    <w:p w14:paraId="6F513B25" w14:textId="57F62448" w:rsidR="006030C1" w:rsidRDefault="002A1AC8" w:rsidP="00856CDA">
      <w:pPr>
        <w:pStyle w:val="Heading3"/>
      </w:pPr>
      <w:r>
        <w:t>Data provided from</w:t>
      </w:r>
      <w:r w:rsidR="00176492">
        <w:t xml:space="preserve"> principal</w:t>
      </w:r>
    </w:p>
    <w:p w14:paraId="18DAD1B3" w14:textId="13D7F4F1" w:rsidR="00176492" w:rsidRDefault="00176492">
      <w:pPr>
        <w:rPr>
          <w:rFonts w:ascii="Calibri" w:eastAsia="Calibri" w:hAnsi="Calibri" w:cs="Calibri"/>
        </w:rPr>
      </w:pPr>
      <w:r>
        <w:rPr>
          <w:rFonts w:ascii="Calibri" w:eastAsia="Calibri" w:hAnsi="Calibri" w:cs="Calibri"/>
        </w:rPr>
        <w:t xml:space="preserve">The following data and procedures </w:t>
      </w:r>
      <w:r w:rsidR="003876F0">
        <w:rPr>
          <w:rFonts w:ascii="Calibri" w:eastAsia="Calibri" w:hAnsi="Calibri" w:cs="Calibri"/>
        </w:rPr>
        <w:t>are</w:t>
      </w:r>
      <w:r>
        <w:rPr>
          <w:rFonts w:ascii="Calibri" w:eastAsia="Calibri" w:hAnsi="Calibri" w:cs="Calibri"/>
        </w:rPr>
        <w:t xml:space="preserve"> provided from the principal:</w:t>
      </w:r>
    </w:p>
    <w:p w14:paraId="19F90094" w14:textId="38A1902F" w:rsidR="00176492" w:rsidRDefault="00176492" w:rsidP="00856CDA">
      <w:pPr>
        <w:pStyle w:val="ListParagraph"/>
        <w:numPr>
          <w:ilvl w:val="0"/>
          <w:numId w:val="8"/>
        </w:numPr>
        <w:rPr>
          <w:rFonts w:ascii="Calibri" w:eastAsia="Calibri" w:hAnsi="Calibri" w:cs="Calibri"/>
        </w:rPr>
      </w:pPr>
      <w:r w:rsidRPr="00856CDA">
        <w:rPr>
          <w:rFonts w:ascii="Calibri" w:eastAsia="Calibri" w:hAnsi="Calibri" w:cs="Calibri"/>
        </w:rPr>
        <w:t>Test data</w:t>
      </w:r>
    </w:p>
    <w:p w14:paraId="29252C99" w14:textId="1893504A" w:rsidR="00F312D1" w:rsidRDefault="00F312D1" w:rsidP="00F312D1">
      <w:pPr>
        <w:pStyle w:val="ListParagraph"/>
        <w:numPr>
          <w:ilvl w:val="1"/>
          <w:numId w:val="8"/>
        </w:numPr>
        <w:rPr>
          <w:rFonts w:ascii="Calibri" w:eastAsia="Calibri" w:hAnsi="Calibri" w:cs="Calibri"/>
        </w:rPr>
      </w:pPr>
      <w:r>
        <w:rPr>
          <w:rFonts w:ascii="Calibri" w:eastAsia="Calibri" w:hAnsi="Calibri" w:cs="Calibri"/>
        </w:rPr>
        <w:t>Ecological data of importance</w:t>
      </w:r>
    </w:p>
    <w:p w14:paraId="667BED63" w14:textId="512DF65C" w:rsidR="00F312D1" w:rsidRPr="00856CDA" w:rsidRDefault="00C04121" w:rsidP="00F312D1">
      <w:pPr>
        <w:pStyle w:val="ListParagraph"/>
        <w:numPr>
          <w:ilvl w:val="1"/>
          <w:numId w:val="8"/>
        </w:numPr>
        <w:rPr>
          <w:rFonts w:ascii="Calibri" w:eastAsia="Calibri" w:hAnsi="Calibri" w:cs="Calibri"/>
        </w:rPr>
      </w:pPr>
      <w:r>
        <w:rPr>
          <w:rFonts w:ascii="Calibri" w:eastAsia="Calibri" w:hAnsi="Calibri" w:cs="Calibri"/>
        </w:rPr>
        <w:t>Socioeconomical data of importance</w:t>
      </w:r>
    </w:p>
    <w:p w14:paraId="358B0357" w14:textId="46B1803C" w:rsidR="00176492" w:rsidRDefault="004D1067" w:rsidP="009972D7">
      <w:pPr>
        <w:pStyle w:val="ListParagraph"/>
        <w:numPr>
          <w:ilvl w:val="0"/>
          <w:numId w:val="8"/>
        </w:numPr>
        <w:rPr>
          <w:rFonts w:ascii="Calibri" w:eastAsia="Calibri" w:hAnsi="Calibri" w:cs="Calibri"/>
        </w:rPr>
      </w:pPr>
      <w:r>
        <w:rPr>
          <w:rFonts w:ascii="Calibri" w:eastAsia="Calibri" w:hAnsi="Calibri" w:cs="Calibri"/>
        </w:rPr>
        <w:t>G</w:t>
      </w:r>
      <w:r w:rsidR="003876F0">
        <w:rPr>
          <w:rFonts w:ascii="Calibri" w:eastAsia="Calibri" w:hAnsi="Calibri" w:cs="Calibri"/>
        </w:rPr>
        <w:t>rid</w:t>
      </w:r>
      <w:r w:rsidR="00176492" w:rsidRPr="00856CDA">
        <w:rPr>
          <w:rFonts w:ascii="Calibri" w:eastAsia="Calibri" w:hAnsi="Calibri" w:cs="Calibri"/>
        </w:rPr>
        <w:t xml:space="preserve"> data</w:t>
      </w:r>
    </w:p>
    <w:p w14:paraId="229154A4" w14:textId="72102823" w:rsidR="00D7604A" w:rsidRDefault="00D7604A" w:rsidP="00D7604A">
      <w:pPr>
        <w:pStyle w:val="ListParagraph"/>
        <w:numPr>
          <w:ilvl w:val="1"/>
          <w:numId w:val="8"/>
        </w:numPr>
        <w:rPr>
          <w:rFonts w:ascii="Calibri" w:eastAsia="Calibri" w:hAnsi="Calibri" w:cs="Calibri"/>
        </w:rPr>
      </w:pPr>
      <w:r>
        <w:rPr>
          <w:rFonts w:ascii="Calibri" w:eastAsia="Calibri" w:hAnsi="Calibri" w:cs="Calibri"/>
        </w:rPr>
        <w:t>Quarter Degree Grid Cell da</w:t>
      </w:r>
      <w:r w:rsidR="00F312D1">
        <w:rPr>
          <w:rFonts w:ascii="Calibri" w:eastAsia="Calibri" w:hAnsi="Calibri" w:cs="Calibri"/>
        </w:rPr>
        <w:t>ta</w:t>
      </w:r>
      <w:r w:rsidR="00F312D1">
        <w:rPr>
          <w:rStyle w:val="FootnoteReference"/>
          <w:rFonts w:ascii="Calibri" w:eastAsia="Calibri" w:hAnsi="Calibri" w:cs="Calibri"/>
        </w:rPr>
        <w:footnoteReference w:id="5"/>
      </w:r>
    </w:p>
    <w:p w14:paraId="757911FB" w14:textId="5CB6C352" w:rsidR="008132CF" w:rsidRDefault="008132CF" w:rsidP="008132CF">
      <w:pPr>
        <w:rPr>
          <w:rFonts w:ascii="Calibri" w:eastAsia="Calibri" w:hAnsi="Calibri" w:cs="Calibri"/>
        </w:rPr>
      </w:pPr>
    </w:p>
    <w:p w14:paraId="6A700843" w14:textId="66F9EC9F" w:rsidR="008132CF" w:rsidRDefault="008132CF" w:rsidP="008132CF">
      <w:pPr>
        <w:rPr>
          <w:rFonts w:ascii="Calibri" w:eastAsia="Calibri" w:hAnsi="Calibri" w:cs="Calibri"/>
        </w:rPr>
      </w:pPr>
    </w:p>
    <w:p w14:paraId="1CF77A63" w14:textId="77777777" w:rsidR="008132CF" w:rsidRPr="00856CDA" w:rsidRDefault="008132CF" w:rsidP="008132CF">
      <w:pPr>
        <w:rPr>
          <w:rFonts w:ascii="Calibri" w:eastAsia="Calibri" w:hAnsi="Calibri" w:cs="Calibri"/>
        </w:rPr>
      </w:pPr>
    </w:p>
    <w:p w14:paraId="0000005F" w14:textId="77777777" w:rsidR="00D46EF9" w:rsidRDefault="00D46EF9">
      <w:pPr>
        <w:jc w:val="center"/>
        <w:rPr>
          <w:rFonts w:ascii="Calibri" w:eastAsia="Calibri" w:hAnsi="Calibri" w:cs="Calibri"/>
        </w:rPr>
      </w:pPr>
    </w:p>
    <w:p w14:paraId="00000060" w14:textId="77777777" w:rsidR="00D46EF9" w:rsidRDefault="00D46EF9">
      <w:pPr>
        <w:jc w:val="center"/>
        <w:rPr>
          <w:rFonts w:ascii="Calibri" w:eastAsia="Calibri" w:hAnsi="Calibri" w:cs="Calibri"/>
        </w:rPr>
      </w:pPr>
    </w:p>
    <w:p w14:paraId="00000064" w14:textId="78E1D1C7" w:rsidR="00D46EF9" w:rsidRDefault="00D46EF9">
      <w:pPr>
        <w:rPr>
          <w:rFonts w:ascii="Calibri" w:eastAsia="Calibri" w:hAnsi="Calibri" w:cs="Calibri"/>
        </w:rPr>
      </w:pPr>
    </w:p>
    <w:p w14:paraId="00000065" w14:textId="77777777" w:rsidR="00D46EF9" w:rsidRDefault="006D7D94">
      <w:pPr>
        <w:rPr>
          <w:rFonts w:ascii="Calibri" w:eastAsia="Calibri" w:hAnsi="Calibri" w:cs="Calibri"/>
        </w:rPr>
      </w:pPr>
      <w:r>
        <w:br w:type="page"/>
      </w:r>
    </w:p>
    <w:p w14:paraId="00000066" w14:textId="3F401302" w:rsidR="00D46EF9" w:rsidRDefault="006D7D94">
      <w:pPr>
        <w:pStyle w:val="Heading3"/>
      </w:pPr>
      <w:bookmarkStart w:id="10" w:name="_mbzzkfpy7o8f" w:colFirst="0" w:colLast="0"/>
      <w:bookmarkEnd w:id="10"/>
      <w:r>
        <w:lastRenderedPageBreak/>
        <w:t xml:space="preserve">Appendix </w:t>
      </w:r>
      <w:r w:rsidR="76C6B6C5">
        <w:t>I</w:t>
      </w:r>
      <w:r>
        <w:t xml:space="preserve"> - Excel sheet draft</w:t>
      </w:r>
    </w:p>
    <w:p w14:paraId="00000067" w14:textId="77777777" w:rsidR="00D46EF9" w:rsidRDefault="006D7D94">
      <w:pPr>
        <w:rPr>
          <w:rFonts w:ascii="Calibri" w:eastAsia="Calibri" w:hAnsi="Calibri" w:cs="Calibri"/>
        </w:rPr>
      </w:pPr>
      <w:r>
        <w:rPr>
          <w:rFonts w:ascii="Calibri" w:eastAsia="Calibri" w:hAnsi="Calibri" w:cs="Calibri"/>
          <w:noProof/>
        </w:rPr>
        <w:drawing>
          <wp:inline distT="114300" distB="114300" distL="114300" distR="114300" wp14:anchorId="081DA6A9" wp14:editId="07777777">
            <wp:extent cx="5734050" cy="491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4914900"/>
                    </a:xfrm>
                    <a:prstGeom prst="rect">
                      <a:avLst/>
                    </a:prstGeom>
                    <a:ln/>
                  </pic:spPr>
                </pic:pic>
              </a:graphicData>
            </a:graphic>
          </wp:inline>
        </w:drawing>
      </w:r>
    </w:p>
    <w:p w14:paraId="00000068" w14:textId="77777777" w:rsidR="00D46EF9" w:rsidRDefault="00D46EF9">
      <w:pPr>
        <w:rPr>
          <w:rFonts w:ascii="Calibri" w:eastAsia="Calibri" w:hAnsi="Calibri" w:cs="Calibri"/>
        </w:rPr>
      </w:pPr>
    </w:p>
    <w:p w14:paraId="00000069" w14:textId="77777777" w:rsidR="00D46EF9" w:rsidRDefault="006D7D94">
      <w:pPr>
        <w:pStyle w:val="Heading3"/>
      </w:pPr>
      <w:bookmarkStart w:id="11" w:name="_pi4w2atp8i37" w:colFirst="0" w:colLast="0"/>
      <w:bookmarkEnd w:id="11"/>
      <w:r>
        <w:br w:type="page"/>
      </w:r>
    </w:p>
    <w:p w14:paraId="0000006A" w14:textId="01DBE262" w:rsidR="00D46EF9" w:rsidRDefault="006D7D94">
      <w:pPr>
        <w:pStyle w:val="Heading3"/>
      </w:pPr>
      <w:bookmarkStart w:id="12" w:name="_b11zul77gsvb" w:colFirst="0" w:colLast="0"/>
      <w:bookmarkEnd w:id="12"/>
      <w:r>
        <w:lastRenderedPageBreak/>
        <w:t xml:space="preserve">Appendix </w:t>
      </w:r>
      <w:r w:rsidR="76C6B6C5">
        <w:t>II</w:t>
      </w:r>
      <w:r>
        <w:t xml:space="preserve"> - Processing figure</w:t>
      </w:r>
    </w:p>
    <w:p w14:paraId="0000006B" w14:textId="77777777" w:rsidR="00D46EF9" w:rsidRDefault="006D7D94">
      <w:pPr>
        <w:jc w:val="center"/>
      </w:pPr>
      <w:r>
        <w:rPr>
          <w:rFonts w:ascii="Calibri" w:eastAsia="Calibri" w:hAnsi="Calibri" w:cs="Calibri"/>
          <w:noProof/>
        </w:rPr>
        <w:drawing>
          <wp:inline distT="114300" distB="114300" distL="114300" distR="114300" wp14:anchorId="377363FF" wp14:editId="07777777">
            <wp:extent cx="4691063" cy="52599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91063" cy="5259912"/>
                    </a:xfrm>
                    <a:prstGeom prst="rect">
                      <a:avLst/>
                    </a:prstGeom>
                    <a:ln/>
                  </pic:spPr>
                </pic:pic>
              </a:graphicData>
            </a:graphic>
          </wp:inline>
        </w:drawing>
      </w:r>
    </w:p>
    <w:sectPr w:rsidR="00D46EF9" w:rsidSect="006A1260">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9EAEC" w14:textId="77777777" w:rsidR="002C5688" w:rsidRDefault="002C5688">
      <w:pPr>
        <w:spacing w:line="240" w:lineRule="auto"/>
      </w:pPr>
      <w:r>
        <w:separator/>
      </w:r>
    </w:p>
  </w:endnote>
  <w:endnote w:type="continuationSeparator" w:id="0">
    <w:p w14:paraId="55089966" w14:textId="77777777" w:rsidR="002C5688" w:rsidRDefault="002C5688">
      <w:pPr>
        <w:spacing w:line="240" w:lineRule="auto"/>
      </w:pPr>
      <w:r>
        <w:continuationSeparator/>
      </w:r>
    </w:p>
  </w:endnote>
  <w:endnote w:type="continuationNotice" w:id="1">
    <w:p w14:paraId="65033F8B" w14:textId="77777777" w:rsidR="002C5688" w:rsidRDefault="002C56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 w:author="Ragnvald Larsen" w:date="2019-06-26T11:27:00Z"/>
  <w:sdt>
    <w:sdtPr>
      <w:id w:val="895557649"/>
      <w:docPartObj>
        <w:docPartGallery w:val="Page Numbers (Bottom of Page)"/>
        <w:docPartUnique/>
      </w:docPartObj>
    </w:sdtPr>
    <w:sdtEndPr>
      <w:rPr>
        <w:noProof/>
      </w:rPr>
    </w:sdtEndPr>
    <w:sdtContent>
      <w:customXmlInsRangeEnd w:id="13"/>
      <w:p w14:paraId="49466D28" w14:textId="14CB5214" w:rsidR="00BA63CE" w:rsidRDefault="00BA63CE">
        <w:pPr>
          <w:pStyle w:val="Footer"/>
          <w:jc w:val="center"/>
          <w:rPr>
            <w:ins w:id="14" w:author="Ragnvald Larsen" w:date="2019-06-26T11:27:00Z"/>
          </w:rPr>
        </w:pPr>
        <w:ins w:id="15" w:author="Ragnvald Larsen" w:date="2019-06-26T11:27:00Z">
          <w:r>
            <w:fldChar w:fldCharType="begin"/>
          </w:r>
          <w:r>
            <w:instrText xml:space="preserve"> PAGE   \* MERGEFORMAT </w:instrText>
          </w:r>
          <w:r>
            <w:fldChar w:fldCharType="separate"/>
          </w:r>
          <w:r>
            <w:rPr>
              <w:noProof/>
            </w:rPr>
            <w:t>2</w:t>
          </w:r>
          <w:r>
            <w:rPr>
              <w:noProof/>
            </w:rPr>
            <w:fldChar w:fldCharType="end"/>
          </w:r>
        </w:ins>
      </w:p>
      <w:customXmlInsRangeStart w:id="16" w:author="Ragnvald Larsen" w:date="2019-06-26T11:27:00Z"/>
    </w:sdtContent>
  </w:sdt>
  <w:customXmlInsRangeEnd w:id="16"/>
  <w:p w14:paraId="266C7999" w14:textId="77777777" w:rsidR="00BA63CE" w:rsidRDefault="00BA6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6F08D" w14:textId="77777777" w:rsidR="002C5688" w:rsidRDefault="002C5688">
      <w:pPr>
        <w:spacing w:line="240" w:lineRule="auto"/>
      </w:pPr>
      <w:r>
        <w:separator/>
      </w:r>
    </w:p>
  </w:footnote>
  <w:footnote w:type="continuationSeparator" w:id="0">
    <w:p w14:paraId="7E560630" w14:textId="77777777" w:rsidR="002C5688" w:rsidRDefault="002C5688">
      <w:pPr>
        <w:spacing w:line="240" w:lineRule="auto"/>
      </w:pPr>
      <w:r>
        <w:continuationSeparator/>
      </w:r>
    </w:p>
  </w:footnote>
  <w:footnote w:type="continuationNotice" w:id="1">
    <w:p w14:paraId="1B950C8A" w14:textId="77777777" w:rsidR="002C5688" w:rsidRDefault="002C5688">
      <w:pPr>
        <w:spacing w:line="240" w:lineRule="auto"/>
      </w:pPr>
    </w:p>
  </w:footnote>
  <w:footnote w:id="2">
    <w:p w14:paraId="2FDDC6CF" w14:textId="6A9483DA" w:rsidR="00610591" w:rsidRPr="00610591" w:rsidRDefault="00610591">
      <w:pPr>
        <w:pStyle w:val="FootnoteText"/>
        <w:rPr>
          <w:lang w:val="nb-NO"/>
        </w:rPr>
      </w:pPr>
      <w:r>
        <w:rPr>
          <w:rStyle w:val="FootnoteReference"/>
        </w:rPr>
        <w:footnoteRef/>
      </w:r>
      <w:r>
        <w:t xml:space="preserve"> </w:t>
      </w:r>
      <w:r w:rsidRPr="00610591">
        <w:t>https://beredskap.kystverket.no/share/563790ed191a</w:t>
      </w:r>
    </w:p>
  </w:footnote>
  <w:footnote w:id="3">
    <w:p w14:paraId="0000006C" w14:textId="77777777" w:rsidR="00D46EF9" w:rsidRDefault="006D7D94">
      <w:pPr>
        <w:spacing w:line="240" w:lineRule="auto"/>
        <w:rPr>
          <w:sz w:val="20"/>
          <w:szCs w:val="20"/>
        </w:rPr>
      </w:pPr>
      <w:r>
        <w:rPr>
          <w:vertAlign w:val="superscript"/>
        </w:rPr>
        <w:footnoteRef/>
      </w:r>
      <w:r>
        <w:rPr>
          <w:sz w:val="20"/>
          <w:szCs w:val="20"/>
        </w:rPr>
        <w:t xml:space="preserve"> FME from Safe Software. </w:t>
      </w:r>
      <w:hyperlink r:id="rId1">
        <w:r>
          <w:rPr>
            <w:color w:val="1155CC"/>
            <w:sz w:val="20"/>
            <w:szCs w:val="20"/>
            <w:u w:val="single"/>
          </w:rPr>
          <w:t>https://www.safe.com/</w:t>
        </w:r>
      </w:hyperlink>
    </w:p>
  </w:footnote>
  <w:footnote w:id="4">
    <w:p w14:paraId="0000006D" w14:textId="77777777" w:rsidR="00D46EF9" w:rsidRDefault="006D7D94">
      <w:pPr>
        <w:spacing w:line="240" w:lineRule="auto"/>
        <w:rPr>
          <w:sz w:val="20"/>
          <w:szCs w:val="20"/>
        </w:rPr>
      </w:pPr>
      <w:r>
        <w:rPr>
          <w:vertAlign w:val="superscript"/>
        </w:rPr>
        <w:footnoteRef/>
      </w:r>
      <w:r>
        <w:rPr>
          <w:sz w:val="20"/>
          <w:szCs w:val="20"/>
        </w:rPr>
        <w:t xml:space="preserve"> Geopackage format: </w:t>
      </w:r>
      <w:hyperlink r:id="rId2">
        <w:r>
          <w:rPr>
            <w:color w:val="1155CC"/>
            <w:sz w:val="20"/>
            <w:szCs w:val="20"/>
            <w:u w:val="single"/>
          </w:rPr>
          <w:t>https://www.geopackage.org/</w:t>
        </w:r>
      </w:hyperlink>
    </w:p>
  </w:footnote>
  <w:footnote w:id="5">
    <w:p w14:paraId="70E0B083" w14:textId="35C0985A" w:rsidR="00F312D1" w:rsidRPr="00F312D1" w:rsidRDefault="00F312D1">
      <w:pPr>
        <w:pStyle w:val="FootnoteText"/>
        <w:rPr>
          <w:lang w:val="nb-NO"/>
        </w:rPr>
      </w:pPr>
      <w:r>
        <w:rPr>
          <w:rStyle w:val="FootnoteReference"/>
        </w:rPr>
        <w:footnoteRef/>
      </w:r>
      <w:r>
        <w:t xml:space="preserve"> </w:t>
      </w:r>
      <w:hyperlink r:id="rId3" w:history="1">
        <w:r>
          <w:rPr>
            <w:rStyle w:val="Hyperlink"/>
          </w:rPr>
          <w:t>https://en.wikipedia.org/wiki/QDGC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3A2A"/>
    <w:multiLevelType w:val="multilevel"/>
    <w:tmpl w:val="1E9A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70F4C"/>
    <w:multiLevelType w:val="hybridMultilevel"/>
    <w:tmpl w:val="0330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E556C"/>
    <w:multiLevelType w:val="hybridMultilevel"/>
    <w:tmpl w:val="A7D04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152585"/>
    <w:multiLevelType w:val="multilevel"/>
    <w:tmpl w:val="19D45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55D9B"/>
    <w:multiLevelType w:val="multilevel"/>
    <w:tmpl w:val="7EA85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882328"/>
    <w:multiLevelType w:val="multilevel"/>
    <w:tmpl w:val="FBFC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777A8C"/>
    <w:multiLevelType w:val="multilevel"/>
    <w:tmpl w:val="287C7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E57066"/>
    <w:multiLevelType w:val="multilevel"/>
    <w:tmpl w:val="7AE4D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4A32C4"/>
    <w:multiLevelType w:val="hybridMultilevel"/>
    <w:tmpl w:val="994ED5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3968C6"/>
    <w:multiLevelType w:val="multilevel"/>
    <w:tmpl w:val="9E6A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6"/>
  </w:num>
  <w:num w:numId="4">
    <w:abstractNumId w:val="3"/>
  </w:num>
  <w:num w:numId="5">
    <w:abstractNumId w:val="0"/>
  </w:num>
  <w:num w:numId="6">
    <w:abstractNumId w:val="4"/>
  </w:num>
  <w:num w:numId="7">
    <w:abstractNumId w:val="7"/>
  </w:num>
  <w:num w:numId="8">
    <w:abstractNumId w:val="2"/>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gnvald Larsen">
    <w15:presenceInfo w15:providerId="AD" w15:userId="S-1-5-21-4172387567-3145184710-1550780558-1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51A4C"/>
    <w:rsid w:val="00001C45"/>
    <w:rsid w:val="00002FFF"/>
    <w:rsid w:val="0000513D"/>
    <w:rsid w:val="00005D8C"/>
    <w:rsid w:val="000201F6"/>
    <w:rsid w:val="00020DDD"/>
    <w:rsid w:val="000315E0"/>
    <w:rsid w:val="00032CF3"/>
    <w:rsid w:val="000539C5"/>
    <w:rsid w:val="00053CAF"/>
    <w:rsid w:val="0005715F"/>
    <w:rsid w:val="00057847"/>
    <w:rsid w:val="00062D4B"/>
    <w:rsid w:val="000667E3"/>
    <w:rsid w:val="00080672"/>
    <w:rsid w:val="00084938"/>
    <w:rsid w:val="000D4250"/>
    <w:rsid w:val="000E7091"/>
    <w:rsid w:val="000F004C"/>
    <w:rsid w:val="000F1FBC"/>
    <w:rsid w:val="00104631"/>
    <w:rsid w:val="001162E7"/>
    <w:rsid w:val="00122BA6"/>
    <w:rsid w:val="00126AF5"/>
    <w:rsid w:val="00137E9B"/>
    <w:rsid w:val="00142136"/>
    <w:rsid w:val="00170F3A"/>
    <w:rsid w:val="00173919"/>
    <w:rsid w:val="00176492"/>
    <w:rsid w:val="00177405"/>
    <w:rsid w:val="0019106F"/>
    <w:rsid w:val="001A3AA0"/>
    <w:rsid w:val="001C4CF3"/>
    <w:rsid w:val="001D5233"/>
    <w:rsid w:val="001E7EDB"/>
    <w:rsid w:val="001F5353"/>
    <w:rsid w:val="002002A7"/>
    <w:rsid w:val="0020713E"/>
    <w:rsid w:val="0021223B"/>
    <w:rsid w:val="00216875"/>
    <w:rsid w:val="002229D3"/>
    <w:rsid w:val="00235DC9"/>
    <w:rsid w:val="002404C5"/>
    <w:rsid w:val="002469C6"/>
    <w:rsid w:val="00261736"/>
    <w:rsid w:val="00262890"/>
    <w:rsid w:val="00273834"/>
    <w:rsid w:val="002776B2"/>
    <w:rsid w:val="00297523"/>
    <w:rsid w:val="002A1AC8"/>
    <w:rsid w:val="002B0F77"/>
    <w:rsid w:val="002B708D"/>
    <w:rsid w:val="002C23D1"/>
    <w:rsid w:val="002C5688"/>
    <w:rsid w:val="002C6577"/>
    <w:rsid w:val="002E33CC"/>
    <w:rsid w:val="003062CB"/>
    <w:rsid w:val="003161DC"/>
    <w:rsid w:val="003214C1"/>
    <w:rsid w:val="003345CE"/>
    <w:rsid w:val="00357C01"/>
    <w:rsid w:val="00377B43"/>
    <w:rsid w:val="0038126E"/>
    <w:rsid w:val="003876F0"/>
    <w:rsid w:val="00394B25"/>
    <w:rsid w:val="00396E54"/>
    <w:rsid w:val="003A079D"/>
    <w:rsid w:val="003A193B"/>
    <w:rsid w:val="003A555B"/>
    <w:rsid w:val="003A7A39"/>
    <w:rsid w:val="003C2CF0"/>
    <w:rsid w:val="003C5A2B"/>
    <w:rsid w:val="004036BC"/>
    <w:rsid w:val="00405838"/>
    <w:rsid w:val="00432FF8"/>
    <w:rsid w:val="00433FE0"/>
    <w:rsid w:val="00443372"/>
    <w:rsid w:val="00460797"/>
    <w:rsid w:val="00465AE2"/>
    <w:rsid w:val="00467F86"/>
    <w:rsid w:val="00492389"/>
    <w:rsid w:val="00492AB6"/>
    <w:rsid w:val="004A5542"/>
    <w:rsid w:val="004B0F9F"/>
    <w:rsid w:val="004B3050"/>
    <w:rsid w:val="004B5F2E"/>
    <w:rsid w:val="004C5B84"/>
    <w:rsid w:val="004D1067"/>
    <w:rsid w:val="004D38F7"/>
    <w:rsid w:val="004E0CF7"/>
    <w:rsid w:val="004E2552"/>
    <w:rsid w:val="004E5975"/>
    <w:rsid w:val="005048F3"/>
    <w:rsid w:val="00510E25"/>
    <w:rsid w:val="00520FA7"/>
    <w:rsid w:val="0053467E"/>
    <w:rsid w:val="0053519D"/>
    <w:rsid w:val="00536B1A"/>
    <w:rsid w:val="00540BE0"/>
    <w:rsid w:val="00552232"/>
    <w:rsid w:val="0057418E"/>
    <w:rsid w:val="0058502D"/>
    <w:rsid w:val="0058682E"/>
    <w:rsid w:val="00586E4A"/>
    <w:rsid w:val="005959E9"/>
    <w:rsid w:val="00596224"/>
    <w:rsid w:val="0059789A"/>
    <w:rsid w:val="005A3E88"/>
    <w:rsid w:val="005C33C9"/>
    <w:rsid w:val="005C42D1"/>
    <w:rsid w:val="005C437A"/>
    <w:rsid w:val="005C632B"/>
    <w:rsid w:val="005E0CE8"/>
    <w:rsid w:val="005E2603"/>
    <w:rsid w:val="005F052E"/>
    <w:rsid w:val="005F19F6"/>
    <w:rsid w:val="005F35B9"/>
    <w:rsid w:val="00600738"/>
    <w:rsid w:val="006030C1"/>
    <w:rsid w:val="006060AB"/>
    <w:rsid w:val="00610591"/>
    <w:rsid w:val="00627B9F"/>
    <w:rsid w:val="006350FF"/>
    <w:rsid w:val="0066633C"/>
    <w:rsid w:val="00673381"/>
    <w:rsid w:val="00676735"/>
    <w:rsid w:val="006A0E85"/>
    <w:rsid w:val="006A1217"/>
    <w:rsid w:val="006A1260"/>
    <w:rsid w:val="006B02AB"/>
    <w:rsid w:val="006B32D8"/>
    <w:rsid w:val="006B610B"/>
    <w:rsid w:val="006C4E8A"/>
    <w:rsid w:val="006D7D94"/>
    <w:rsid w:val="006F497B"/>
    <w:rsid w:val="0071459E"/>
    <w:rsid w:val="0071560B"/>
    <w:rsid w:val="007473C4"/>
    <w:rsid w:val="00760F46"/>
    <w:rsid w:val="007739CA"/>
    <w:rsid w:val="00774DF7"/>
    <w:rsid w:val="007A1439"/>
    <w:rsid w:val="007B43E6"/>
    <w:rsid w:val="007B5011"/>
    <w:rsid w:val="007C529F"/>
    <w:rsid w:val="007C777E"/>
    <w:rsid w:val="007E680B"/>
    <w:rsid w:val="007E68FD"/>
    <w:rsid w:val="007E7C00"/>
    <w:rsid w:val="007F0978"/>
    <w:rsid w:val="00800119"/>
    <w:rsid w:val="00812396"/>
    <w:rsid w:val="008132CF"/>
    <w:rsid w:val="008319B4"/>
    <w:rsid w:val="00852E62"/>
    <w:rsid w:val="00856CDA"/>
    <w:rsid w:val="00863681"/>
    <w:rsid w:val="00874D5E"/>
    <w:rsid w:val="0087772E"/>
    <w:rsid w:val="00891D63"/>
    <w:rsid w:val="008963BB"/>
    <w:rsid w:val="008A38BE"/>
    <w:rsid w:val="008B40DA"/>
    <w:rsid w:val="008B4ED3"/>
    <w:rsid w:val="008D0175"/>
    <w:rsid w:val="008D1887"/>
    <w:rsid w:val="008D18E0"/>
    <w:rsid w:val="008D703C"/>
    <w:rsid w:val="008E0498"/>
    <w:rsid w:val="008F2D9C"/>
    <w:rsid w:val="008F755B"/>
    <w:rsid w:val="008F78A7"/>
    <w:rsid w:val="00900C91"/>
    <w:rsid w:val="009042C9"/>
    <w:rsid w:val="00916682"/>
    <w:rsid w:val="00921C45"/>
    <w:rsid w:val="00931A05"/>
    <w:rsid w:val="0093284F"/>
    <w:rsid w:val="00970CFE"/>
    <w:rsid w:val="00976807"/>
    <w:rsid w:val="0097750F"/>
    <w:rsid w:val="00986916"/>
    <w:rsid w:val="00986D78"/>
    <w:rsid w:val="00986DE4"/>
    <w:rsid w:val="00987809"/>
    <w:rsid w:val="00990DA3"/>
    <w:rsid w:val="00992774"/>
    <w:rsid w:val="009972D7"/>
    <w:rsid w:val="009A6253"/>
    <w:rsid w:val="009A6634"/>
    <w:rsid w:val="009B6711"/>
    <w:rsid w:val="009C25CB"/>
    <w:rsid w:val="009C668C"/>
    <w:rsid w:val="009D2D9E"/>
    <w:rsid w:val="009D53E8"/>
    <w:rsid w:val="009E38B7"/>
    <w:rsid w:val="009E44B0"/>
    <w:rsid w:val="009F6F99"/>
    <w:rsid w:val="00A0161C"/>
    <w:rsid w:val="00A05B8C"/>
    <w:rsid w:val="00A25594"/>
    <w:rsid w:val="00A67937"/>
    <w:rsid w:val="00A7090F"/>
    <w:rsid w:val="00A72EDF"/>
    <w:rsid w:val="00A813F5"/>
    <w:rsid w:val="00A873EB"/>
    <w:rsid w:val="00AA171A"/>
    <w:rsid w:val="00AA1FCA"/>
    <w:rsid w:val="00AA30A1"/>
    <w:rsid w:val="00AB5067"/>
    <w:rsid w:val="00AD1398"/>
    <w:rsid w:val="00AD4241"/>
    <w:rsid w:val="00AD6D5E"/>
    <w:rsid w:val="00AE2C6A"/>
    <w:rsid w:val="00AE459B"/>
    <w:rsid w:val="00AE7D42"/>
    <w:rsid w:val="00B000B2"/>
    <w:rsid w:val="00B0119B"/>
    <w:rsid w:val="00B0635E"/>
    <w:rsid w:val="00B106A8"/>
    <w:rsid w:val="00B32300"/>
    <w:rsid w:val="00B333CE"/>
    <w:rsid w:val="00B34DCD"/>
    <w:rsid w:val="00B4337D"/>
    <w:rsid w:val="00B50914"/>
    <w:rsid w:val="00B56BEA"/>
    <w:rsid w:val="00B64506"/>
    <w:rsid w:val="00B75704"/>
    <w:rsid w:val="00B90AEE"/>
    <w:rsid w:val="00B96E2E"/>
    <w:rsid w:val="00BA63CE"/>
    <w:rsid w:val="00BB506C"/>
    <w:rsid w:val="00BB5678"/>
    <w:rsid w:val="00BC05A6"/>
    <w:rsid w:val="00BD666E"/>
    <w:rsid w:val="00BD7C93"/>
    <w:rsid w:val="00C04121"/>
    <w:rsid w:val="00C11EE9"/>
    <w:rsid w:val="00C160D8"/>
    <w:rsid w:val="00C24DC3"/>
    <w:rsid w:val="00C27B89"/>
    <w:rsid w:val="00C3300E"/>
    <w:rsid w:val="00C40628"/>
    <w:rsid w:val="00C46750"/>
    <w:rsid w:val="00C47120"/>
    <w:rsid w:val="00C65F80"/>
    <w:rsid w:val="00C73FFD"/>
    <w:rsid w:val="00C7669A"/>
    <w:rsid w:val="00C902C6"/>
    <w:rsid w:val="00C917EC"/>
    <w:rsid w:val="00C93E37"/>
    <w:rsid w:val="00C96141"/>
    <w:rsid w:val="00CB22C6"/>
    <w:rsid w:val="00CB6A39"/>
    <w:rsid w:val="00CB7E2C"/>
    <w:rsid w:val="00CC5FBA"/>
    <w:rsid w:val="00CD5927"/>
    <w:rsid w:val="00CE0328"/>
    <w:rsid w:val="00CE63DE"/>
    <w:rsid w:val="00D001A1"/>
    <w:rsid w:val="00D06563"/>
    <w:rsid w:val="00D22B18"/>
    <w:rsid w:val="00D270DA"/>
    <w:rsid w:val="00D3348D"/>
    <w:rsid w:val="00D350E6"/>
    <w:rsid w:val="00D362AC"/>
    <w:rsid w:val="00D45BC5"/>
    <w:rsid w:val="00D46EF9"/>
    <w:rsid w:val="00D47B0B"/>
    <w:rsid w:val="00D50B90"/>
    <w:rsid w:val="00D54B4F"/>
    <w:rsid w:val="00D57975"/>
    <w:rsid w:val="00D71A73"/>
    <w:rsid w:val="00D72748"/>
    <w:rsid w:val="00D7443F"/>
    <w:rsid w:val="00D7604A"/>
    <w:rsid w:val="00D7736A"/>
    <w:rsid w:val="00D81754"/>
    <w:rsid w:val="00D9301D"/>
    <w:rsid w:val="00D969D3"/>
    <w:rsid w:val="00D97EB7"/>
    <w:rsid w:val="00DB5314"/>
    <w:rsid w:val="00DC689C"/>
    <w:rsid w:val="00DD15B0"/>
    <w:rsid w:val="00DD274C"/>
    <w:rsid w:val="00E25ECD"/>
    <w:rsid w:val="00E460DB"/>
    <w:rsid w:val="00E47EE8"/>
    <w:rsid w:val="00E5337B"/>
    <w:rsid w:val="00E6196F"/>
    <w:rsid w:val="00EA6082"/>
    <w:rsid w:val="00EB138B"/>
    <w:rsid w:val="00EB7667"/>
    <w:rsid w:val="00ED0B75"/>
    <w:rsid w:val="00ED558A"/>
    <w:rsid w:val="00ED5A82"/>
    <w:rsid w:val="00EE6B2C"/>
    <w:rsid w:val="00F142ED"/>
    <w:rsid w:val="00F14F62"/>
    <w:rsid w:val="00F15CAA"/>
    <w:rsid w:val="00F16C3A"/>
    <w:rsid w:val="00F312D1"/>
    <w:rsid w:val="00F338E2"/>
    <w:rsid w:val="00F34C1F"/>
    <w:rsid w:val="00F3508D"/>
    <w:rsid w:val="00F44404"/>
    <w:rsid w:val="00F561D5"/>
    <w:rsid w:val="00F96A06"/>
    <w:rsid w:val="00FA0907"/>
    <w:rsid w:val="00FA2CD8"/>
    <w:rsid w:val="00FA3E0B"/>
    <w:rsid w:val="00FA5E52"/>
    <w:rsid w:val="00FA6833"/>
    <w:rsid w:val="00FA7FA4"/>
    <w:rsid w:val="00FB0383"/>
    <w:rsid w:val="00FB75BE"/>
    <w:rsid w:val="00FC44F6"/>
    <w:rsid w:val="00FC4545"/>
    <w:rsid w:val="00FD0382"/>
    <w:rsid w:val="00FD3D7A"/>
    <w:rsid w:val="00FD4114"/>
    <w:rsid w:val="00FD5054"/>
    <w:rsid w:val="00FF2554"/>
    <w:rsid w:val="076A556B"/>
    <w:rsid w:val="1615D86E"/>
    <w:rsid w:val="29C51A4C"/>
    <w:rsid w:val="43B2CD17"/>
    <w:rsid w:val="76C6B6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4C19"/>
  <w15:docId w15:val="{BA60FFC2-BB10-46CD-AB99-A34357D6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o"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400" w:after="80" w:line="273" w:lineRule="auto"/>
      <w:outlineLvl w:val="2"/>
    </w:pPr>
    <w:rPr>
      <w:rFonts w:ascii="Calibri" w:eastAsia="Calibri" w:hAnsi="Calibri" w:cs="Calibri"/>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45CE"/>
    <w:pPr>
      <w:tabs>
        <w:tab w:val="center" w:pos="4536"/>
        <w:tab w:val="right" w:pos="9072"/>
      </w:tabs>
      <w:spacing w:line="240" w:lineRule="auto"/>
    </w:pPr>
  </w:style>
  <w:style w:type="character" w:customStyle="1" w:styleId="HeaderChar">
    <w:name w:val="Header Char"/>
    <w:basedOn w:val="DefaultParagraphFont"/>
    <w:link w:val="Header"/>
    <w:uiPriority w:val="99"/>
    <w:rsid w:val="003345CE"/>
  </w:style>
  <w:style w:type="paragraph" w:styleId="Footer">
    <w:name w:val="footer"/>
    <w:basedOn w:val="Normal"/>
    <w:link w:val="FooterChar"/>
    <w:uiPriority w:val="99"/>
    <w:unhideWhenUsed/>
    <w:rsid w:val="003345CE"/>
    <w:pPr>
      <w:tabs>
        <w:tab w:val="center" w:pos="4536"/>
        <w:tab w:val="right" w:pos="9072"/>
      </w:tabs>
      <w:spacing w:line="240" w:lineRule="auto"/>
    </w:pPr>
  </w:style>
  <w:style w:type="character" w:customStyle="1" w:styleId="FooterChar">
    <w:name w:val="Footer Char"/>
    <w:basedOn w:val="DefaultParagraphFont"/>
    <w:link w:val="Footer"/>
    <w:uiPriority w:val="99"/>
    <w:rsid w:val="003345CE"/>
  </w:style>
  <w:style w:type="paragraph" w:styleId="ListParagraph">
    <w:name w:val="List Paragraph"/>
    <w:basedOn w:val="Normal"/>
    <w:uiPriority w:val="34"/>
    <w:qFormat/>
    <w:rsid w:val="009972D7"/>
    <w:pPr>
      <w:ind w:left="720"/>
      <w:contextualSpacing/>
    </w:pPr>
  </w:style>
  <w:style w:type="paragraph" w:styleId="BalloonText">
    <w:name w:val="Balloon Text"/>
    <w:basedOn w:val="Normal"/>
    <w:link w:val="BalloonTextChar"/>
    <w:uiPriority w:val="99"/>
    <w:semiHidden/>
    <w:unhideWhenUsed/>
    <w:rsid w:val="009972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2D7"/>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40DA"/>
    <w:rPr>
      <w:b/>
      <w:bCs/>
    </w:rPr>
  </w:style>
  <w:style w:type="character" w:customStyle="1" w:styleId="CommentSubjectChar">
    <w:name w:val="Comment Subject Char"/>
    <w:basedOn w:val="CommentTextChar"/>
    <w:link w:val="CommentSubject"/>
    <w:uiPriority w:val="99"/>
    <w:semiHidden/>
    <w:rsid w:val="008B40DA"/>
    <w:rPr>
      <w:b/>
      <w:bCs/>
      <w:sz w:val="20"/>
      <w:szCs w:val="20"/>
    </w:rPr>
  </w:style>
  <w:style w:type="paragraph" w:styleId="FootnoteText">
    <w:name w:val="footnote text"/>
    <w:basedOn w:val="Normal"/>
    <w:link w:val="FootnoteTextChar"/>
    <w:uiPriority w:val="99"/>
    <w:semiHidden/>
    <w:unhideWhenUsed/>
    <w:rsid w:val="00610591"/>
    <w:pPr>
      <w:spacing w:line="240" w:lineRule="auto"/>
    </w:pPr>
    <w:rPr>
      <w:sz w:val="20"/>
      <w:szCs w:val="20"/>
    </w:rPr>
  </w:style>
  <w:style w:type="character" w:customStyle="1" w:styleId="FootnoteTextChar">
    <w:name w:val="Footnote Text Char"/>
    <w:basedOn w:val="DefaultParagraphFont"/>
    <w:link w:val="FootnoteText"/>
    <w:uiPriority w:val="99"/>
    <w:semiHidden/>
    <w:rsid w:val="00610591"/>
    <w:rPr>
      <w:sz w:val="20"/>
      <w:szCs w:val="20"/>
    </w:rPr>
  </w:style>
  <w:style w:type="character" w:styleId="FootnoteReference">
    <w:name w:val="footnote reference"/>
    <w:basedOn w:val="DefaultParagraphFont"/>
    <w:uiPriority w:val="99"/>
    <w:semiHidden/>
    <w:unhideWhenUsed/>
    <w:rsid w:val="00610591"/>
    <w:rPr>
      <w:vertAlign w:val="superscript"/>
    </w:rPr>
  </w:style>
  <w:style w:type="character" w:styleId="Hyperlink">
    <w:name w:val="Hyperlink"/>
    <w:basedOn w:val="DefaultParagraphFont"/>
    <w:uiPriority w:val="99"/>
    <w:semiHidden/>
    <w:unhideWhenUsed/>
    <w:rsid w:val="00F31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QDGC" TargetMode="External"/><Relationship Id="rId2" Type="http://schemas.openxmlformats.org/officeDocument/2006/relationships/hyperlink" Target="https://www.geopackage.org/" TargetMode="External"/><Relationship Id="rId1" Type="http://schemas.openxmlformats.org/officeDocument/2006/relationships/hyperlink" Target="https://www.safe.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DA5C0-CFAD-4A50-BB59-A22EC1E3900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nb-NO"/>
        </a:p>
      </dgm:t>
    </dgm:pt>
    <dgm:pt modelId="{0EED65E8-17C0-49A3-A773-EA0169CBDD8C}">
      <dgm:prSet phldrT="[Tekst]"/>
      <dgm:spPr/>
      <dgm:t>
        <a:bodyPr/>
        <a:lstStyle/>
        <a:p>
          <a:r>
            <a:rPr lang="nb-NO"/>
            <a:t>All data</a:t>
          </a:r>
        </a:p>
      </dgm:t>
    </dgm:pt>
    <dgm:pt modelId="{FEF36FDD-AB82-47AD-8B11-01F101BD9CAC}" type="parTrans" cxnId="{117DF17F-FF5A-4230-B6BC-066F4228670D}">
      <dgm:prSet/>
      <dgm:spPr/>
      <dgm:t>
        <a:bodyPr/>
        <a:lstStyle/>
        <a:p>
          <a:endParaRPr lang="nb-NO"/>
        </a:p>
      </dgm:t>
    </dgm:pt>
    <dgm:pt modelId="{1F33E42E-2793-408A-9E41-FB9200C594EE}" type="sibTrans" cxnId="{117DF17F-FF5A-4230-B6BC-066F4228670D}">
      <dgm:prSet/>
      <dgm:spPr/>
      <dgm:t>
        <a:bodyPr/>
        <a:lstStyle/>
        <a:p>
          <a:endParaRPr lang="nb-NO"/>
        </a:p>
      </dgm:t>
    </dgm:pt>
    <dgm:pt modelId="{B70F8863-90DF-480F-946E-4165E325E67C}">
      <dgm:prSet phldrT="[Tekst]"/>
      <dgm:spPr/>
      <dgm:t>
        <a:bodyPr/>
        <a:lstStyle/>
        <a:p>
          <a:endParaRPr lang="nb-NO"/>
        </a:p>
      </dgm:t>
    </dgm:pt>
    <dgm:pt modelId="{C546CF69-CE39-4641-843A-3481D22A1DD2}" type="parTrans" cxnId="{5D0B1806-2C23-4D29-9B24-71D0D9677F99}">
      <dgm:prSet/>
      <dgm:spPr/>
      <dgm:t>
        <a:bodyPr/>
        <a:lstStyle/>
        <a:p>
          <a:endParaRPr lang="nb-NO"/>
        </a:p>
      </dgm:t>
    </dgm:pt>
    <dgm:pt modelId="{3197E78F-3680-4AF1-909B-4D04AB9A19D8}" type="sibTrans" cxnId="{5D0B1806-2C23-4D29-9B24-71D0D9677F99}">
      <dgm:prSet/>
      <dgm:spPr/>
      <dgm:t>
        <a:bodyPr/>
        <a:lstStyle/>
        <a:p>
          <a:endParaRPr lang="nb-NO"/>
        </a:p>
      </dgm:t>
    </dgm:pt>
    <dgm:pt modelId="{EAA03069-9DD3-4414-8970-006FFF929FAC}">
      <dgm:prSet phldrT="[Tekst]"/>
      <dgm:spPr/>
      <dgm:t>
        <a:bodyPr/>
        <a:lstStyle/>
        <a:p>
          <a:r>
            <a:rPr lang="nb-NO"/>
            <a:t>Grid cell data</a:t>
          </a:r>
        </a:p>
      </dgm:t>
    </dgm:pt>
    <dgm:pt modelId="{FE17E7CA-29E8-4923-9C4C-27B75CB9925C}" type="parTrans" cxnId="{042359C7-5DE7-431B-BC36-41DCC119F7E4}">
      <dgm:prSet/>
      <dgm:spPr/>
      <dgm:t>
        <a:bodyPr/>
        <a:lstStyle/>
        <a:p>
          <a:endParaRPr lang="nb-NO"/>
        </a:p>
      </dgm:t>
    </dgm:pt>
    <dgm:pt modelId="{EEA8D281-C65C-46B2-833A-DF87447DED6E}" type="sibTrans" cxnId="{042359C7-5DE7-431B-BC36-41DCC119F7E4}">
      <dgm:prSet/>
      <dgm:spPr/>
      <dgm:t>
        <a:bodyPr/>
        <a:lstStyle/>
        <a:p>
          <a:endParaRPr lang="nb-NO"/>
        </a:p>
      </dgm:t>
    </dgm:pt>
    <dgm:pt modelId="{E850070D-47B6-44FD-AB59-C0E733F7BB03}">
      <dgm:prSet phldrT="[Tekst]"/>
      <dgm:spPr/>
      <dgm:t>
        <a:bodyPr/>
        <a:lstStyle/>
        <a:p>
          <a:endParaRPr lang="nb-NO"/>
        </a:p>
      </dgm:t>
    </dgm:pt>
    <dgm:pt modelId="{4B549D1A-0F78-4FF2-83A3-59AC8474208E}" type="parTrans" cxnId="{0DE2B067-4EDB-4027-890D-514E9C948280}">
      <dgm:prSet/>
      <dgm:spPr/>
      <dgm:t>
        <a:bodyPr/>
        <a:lstStyle/>
        <a:p>
          <a:endParaRPr lang="nb-NO"/>
        </a:p>
      </dgm:t>
    </dgm:pt>
    <dgm:pt modelId="{639CE08C-B0F2-40CA-9B69-F6DDF52BD979}" type="sibTrans" cxnId="{0DE2B067-4EDB-4027-890D-514E9C948280}">
      <dgm:prSet/>
      <dgm:spPr/>
      <dgm:t>
        <a:bodyPr/>
        <a:lstStyle/>
        <a:p>
          <a:endParaRPr lang="nb-NO"/>
        </a:p>
      </dgm:t>
    </dgm:pt>
    <dgm:pt modelId="{A1FA1D9E-35AF-4512-85E8-91718408A3AF}">
      <dgm:prSet phldrT="[Tekst]"/>
      <dgm:spPr/>
      <dgm:t>
        <a:bodyPr/>
        <a:lstStyle/>
        <a:p>
          <a:r>
            <a:rPr lang="nb-NO"/>
            <a:t>Dissolved data</a:t>
          </a:r>
        </a:p>
      </dgm:t>
    </dgm:pt>
    <dgm:pt modelId="{55769597-6DE5-4418-970B-418FA61E3898}" type="parTrans" cxnId="{6E46CE63-9B42-4F9F-AD7C-3975F30C9944}">
      <dgm:prSet/>
      <dgm:spPr/>
      <dgm:t>
        <a:bodyPr/>
        <a:lstStyle/>
        <a:p>
          <a:endParaRPr lang="nb-NO"/>
        </a:p>
      </dgm:t>
    </dgm:pt>
    <dgm:pt modelId="{44D4C0FE-8A3B-4BBD-8828-9B2D1895846C}" type="sibTrans" cxnId="{6E46CE63-9B42-4F9F-AD7C-3975F30C9944}">
      <dgm:prSet/>
      <dgm:spPr/>
      <dgm:t>
        <a:bodyPr/>
        <a:lstStyle/>
        <a:p>
          <a:endParaRPr lang="nb-NO"/>
        </a:p>
      </dgm:t>
    </dgm:pt>
    <dgm:pt modelId="{EA4F0D2B-D531-42E3-89ED-60BEF41DF484}">
      <dgm:prSet phldrT="[Tekst]"/>
      <dgm:spPr/>
      <dgm:t>
        <a:bodyPr/>
        <a:lstStyle/>
        <a:p>
          <a:endParaRPr lang="nb-NO"/>
        </a:p>
      </dgm:t>
    </dgm:pt>
    <dgm:pt modelId="{A8170512-92FF-4E2E-A3B4-AFB8302C827E}" type="parTrans" cxnId="{3D89DA3A-987A-45B6-9A8F-12F3ECEDEEF5}">
      <dgm:prSet/>
      <dgm:spPr/>
      <dgm:t>
        <a:bodyPr/>
        <a:lstStyle/>
        <a:p>
          <a:endParaRPr lang="nb-NO"/>
        </a:p>
      </dgm:t>
    </dgm:pt>
    <dgm:pt modelId="{85250FAB-D868-46DF-9C0A-00D1CBA732F9}" type="sibTrans" cxnId="{3D89DA3A-987A-45B6-9A8F-12F3ECEDEEF5}">
      <dgm:prSet/>
      <dgm:spPr/>
      <dgm:t>
        <a:bodyPr/>
        <a:lstStyle/>
        <a:p>
          <a:endParaRPr lang="nb-NO"/>
        </a:p>
      </dgm:t>
    </dgm:pt>
    <dgm:pt modelId="{A6B0D0A4-C98B-4E9F-B2C0-31F92D4ABFDF}" type="pres">
      <dgm:prSet presAssocID="{D9ADA5C0-CFAD-4A50-BB59-A22EC1E39001}" presName="rootnode" presStyleCnt="0">
        <dgm:presLayoutVars>
          <dgm:chMax/>
          <dgm:chPref/>
          <dgm:dir/>
          <dgm:animLvl val="lvl"/>
        </dgm:presLayoutVars>
      </dgm:prSet>
      <dgm:spPr/>
    </dgm:pt>
    <dgm:pt modelId="{66F7FF06-6E7C-4A76-9A83-A94268702BC0}" type="pres">
      <dgm:prSet presAssocID="{0EED65E8-17C0-49A3-A773-EA0169CBDD8C}" presName="composite" presStyleCnt="0"/>
      <dgm:spPr/>
    </dgm:pt>
    <dgm:pt modelId="{77C990F8-75CB-4D26-A435-906B581C5DE3}" type="pres">
      <dgm:prSet presAssocID="{0EED65E8-17C0-49A3-A773-EA0169CBDD8C}" presName="bentUpArrow1" presStyleLbl="alignImgPlace1" presStyleIdx="0" presStyleCnt="2"/>
      <dgm:spPr/>
    </dgm:pt>
    <dgm:pt modelId="{8DC40A68-DCC2-4B54-9288-9615ECC09D25}" type="pres">
      <dgm:prSet presAssocID="{0EED65E8-17C0-49A3-A773-EA0169CBDD8C}" presName="ParentText" presStyleLbl="node1" presStyleIdx="0" presStyleCnt="3">
        <dgm:presLayoutVars>
          <dgm:chMax val="1"/>
          <dgm:chPref val="1"/>
          <dgm:bulletEnabled val="1"/>
        </dgm:presLayoutVars>
      </dgm:prSet>
      <dgm:spPr/>
    </dgm:pt>
    <dgm:pt modelId="{FB887DCE-937C-4CA6-9410-42085958AF0F}" type="pres">
      <dgm:prSet presAssocID="{0EED65E8-17C0-49A3-A773-EA0169CBDD8C}" presName="ChildText" presStyleLbl="revTx" presStyleIdx="0" presStyleCnt="3">
        <dgm:presLayoutVars>
          <dgm:chMax val="0"/>
          <dgm:chPref val="0"/>
          <dgm:bulletEnabled val="1"/>
        </dgm:presLayoutVars>
      </dgm:prSet>
      <dgm:spPr/>
    </dgm:pt>
    <dgm:pt modelId="{1E370FFA-4CFA-4378-A308-408639E89D0E}" type="pres">
      <dgm:prSet presAssocID="{1F33E42E-2793-408A-9E41-FB9200C594EE}" presName="sibTrans" presStyleCnt="0"/>
      <dgm:spPr/>
    </dgm:pt>
    <dgm:pt modelId="{3AF07801-1BE8-4D82-9270-6781158108AF}" type="pres">
      <dgm:prSet presAssocID="{EAA03069-9DD3-4414-8970-006FFF929FAC}" presName="composite" presStyleCnt="0"/>
      <dgm:spPr/>
    </dgm:pt>
    <dgm:pt modelId="{91984910-BFB1-42EF-B5E8-996B183FFAF5}" type="pres">
      <dgm:prSet presAssocID="{EAA03069-9DD3-4414-8970-006FFF929FAC}" presName="bentUpArrow1" presStyleLbl="alignImgPlace1" presStyleIdx="1" presStyleCnt="2"/>
      <dgm:spPr/>
    </dgm:pt>
    <dgm:pt modelId="{FD01A799-CECC-4255-9EBC-6DE3335384EE}" type="pres">
      <dgm:prSet presAssocID="{EAA03069-9DD3-4414-8970-006FFF929FAC}" presName="ParentText" presStyleLbl="node1" presStyleIdx="1" presStyleCnt="3">
        <dgm:presLayoutVars>
          <dgm:chMax val="1"/>
          <dgm:chPref val="1"/>
          <dgm:bulletEnabled val="1"/>
        </dgm:presLayoutVars>
      </dgm:prSet>
      <dgm:spPr/>
    </dgm:pt>
    <dgm:pt modelId="{6CB8CE64-9CFA-45E6-A3A9-057222C032BE}" type="pres">
      <dgm:prSet presAssocID="{EAA03069-9DD3-4414-8970-006FFF929FAC}" presName="ChildText" presStyleLbl="revTx" presStyleIdx="1" presStyleCnt="3">
        <dgm:presLayoutVars>
          <dgm:chMax val="0"/>
          <dgm:chPref val="0"/>
          <dgm:bulletEnabled val="1"/>
        </dgm:presLayoutVars>
      </dgm:prSet>
      <dgm:spPr/>
    </dgm:pt>
    <dgm:pt modelId="{AF8A1AFC-B859-4471-80E7-3432D08A34DF}" type="pres">
      <dgm:prSet presAssocID="{EEA8D281-C65C-46B2-833A-DF87447DED6E}" presName="sibTrans" presStyleCnt="0"/>
      <dgm:spPr/>
    </dgm:pt>
    <dgm:pt modelId="{989FE76B-F32B-4913-9A85-1F48B43E1DF2}" type="pres">
      <dgm:prSet presAssocID="{A1FA1D9E-35AF-4512-85E8-91718408A3AF}" presName="composite" presStyleCnt="0"/>
      <dgm:spPr/>
    </dgm:pt>
    <dgm:pt modelId="{6B7AF7D3-666B-428E-9481-797E51DA7F13}" type="pres">
      <dgm:prSet presAssocID="{A1FA1D9E-35AF-4512-85E8-91718408A3AF}" presName="ParentText" presStyleLbl="node1" presStyleIdx="2" presStyleCnt="3">
        <dgm:presLayoutVars>
          <dgm:chMax val="1"/>
          <dgm:chPref val="1"/>
          <dgm:bulletEnabled val="1"/>
        </dgm:presLayoutVars>
      </dgm:prSet>
      <dgm:spPr/>
    </dgm:pt>
    <dgm:pt modelId="{E06FD97C-FB7F-4749-AAD0-2367DC57DECD}" type="pres">
      <dgm:prSet presAssocID="{A1FA1D9E-35AF-4512-85E8-91718408A3AF}" presName="FinalChildText" presStyleLbl="revTx" presStyleIdx="2" presStyleCnt="3">
        <dgm:presLayoutVars>
          <dgm:chMax val="0"/>
          <dgm:chPref val="0"/>
          <dgm:bulletEnabled val="1"/>
        </dgm:presLayoutVars>
      </dgm:prSet>
      <dgm:spPr/>
    </dgm:pt>
  </dgm:ptLst>
  <dgm:cxnLst>
    <dgm:cxn modelId="{5D0B1806-2C23-4D29-9B24-71D0D9677F99}" srcId="{0EED65E8-17C0-49A3-A773-EA0169CBDD8C}" destId="{B70F8863-90DF-480F-946E-4165E325E67C}" srcOrd="0" destOrd="0" parTransId="{C546CF69-CE39-4641-843A-3481D22A1DD2}" sibTransId="{3197E78F-3680-4AF1-909B-4D04AB9A19D8}"/>
    <dgm:cxn modelId="{E371E923-7CB0-47AB-90AA-2D15FA09454A}" type="presOf" srcId="{B70F8863-90DF-480F-946E-4165E325E67C}" destId="{FB887DCE-937C-4CA6-9410-42085958AF0F}" srcOrd="0" destOrd="0" presId="urn:microsoft.com/office/officeart/2005/8/layout/StepDownProcess"/>
    <dgm:cxn modelId="{F765FC33-FCBF-4EC0-946C-D686048FC390}" type="presOf" srcId="{EA4F0D2B-D531-42E3-89ED-60BEF41DF484}" destId="{E06FD97C-FB7F-4749-AAD0-2367DC57DECD}" srcOrd="0" destOrd="0" presId="urn:microsoft.com/office/officeart/2005/8/layout/StepDownProcess"/>
    <dgm:cxn modelId="{3D89DA3A-987A-45B6-9A8F-12F3ECEDEEF5}" srcId="{A1FA1D9E-35AF-4512-85E8-91718408A3AF}" destId="{EA4F0D2B-D531-42E3-89ED-60BEF41DF484}" srcOrd="0" destOrd="0" parTransId="{A8170512-92FF-4E2E-A3B4-AFB8302C827E}" sibTransId="{85250FAB-D868-46DF-9C0A-00D1CBA732F9}"/>
    <dgm:cxn modelId="{6E46CE63-9B42-4F9F-AD7C-3975F30C9944}" srcId="{D9ADA5C0-CFAD-4A50-BB59-A22EC1E39001}" destId="{A1FA1D9E-35AF-4512-85E8-91718408A3AF}" srcOrd="2" destOrd="0" parTransId="{55769597-6DE5-4418-970B-418FA61E3898}" sibTransId="{44D4C0FE-8A3B-4BBD-8828-9B2D1895846C}"/>
    <dgm:cxn modelId="{0DE2B067-4EDB-4027-890D-514E9C948280}" srcId="{EAA03069-9DD3-4414-8970-006FFF929FAC}" destId="{E850070D-47B6-44FD-AB59-C0E733F7BB03}" srcOrd="0" destOrd="0" parTransId="{4B549D1A-0F78-4FF2-83A3-59AC8474208E}" sibTransId="{639CE08C-B0F2-40CA-9B69-F6DDF52BD979}"/>
    <dgm:cxn modelId="{3A8A9672-87D3-43A3-9050-55172B3EB9D8}" type="presOf" srcId="{D9ADA5C0-CFAD-4A50-BB59-A22EC1E39001}" destId="{A6B0D0A4-C98B-4E9F-B2C0-31F92D4ABFDF}" srcOrd="0" destOrd="0" presId="urn:microsoft.com/office/officeart/2005/8/layout/StepDownProcess"/>
    <dgm:cxn modelId="{117DF17F-FF5A-4230-B6BC-066F4228670D}" srcId="{D9ADA5C0-CFAD-4A50-BB59-A22EC1E39001}" destId="{0EED65E8-17C0-49A3-A773-EA0169CBDD8C}" srcOrd="0" destOrd="0" parTransId="{FEF36FDD-AB82-47AD-8B11-01F101BD9CAC}" sibTransId="{1F33E42E-2793-408A-9E41-FB9200C594EE}"/>
    <dgm:cxn modelId="{89C28287-B7F7-4EF3-9957-773333252BE4}" type="presOf" srcId="{EAA03069-9DD3-4414-8970-006FFF929FAC}" destId="{FD01A799-CECC-4255-9EBC-6DE3335384EE}" srcOrd="0" destOrd="0" presId="urn:microsoft.com/office/officeart/2005/8/layout/StepDownProcess"/>
    <dgm:cxn modelId="{65A8C692-FB0A-464A-B686-ECF8CD20596E}" type="presOf" srcId="{A1FA1D9E-35AF-4512-85E8-91718408A3AF}" destId="{6B7AF7D3-666B-428E-9481-797E51DA7F13}" srcOrd="0" destOrd="0" presId="urn:microsoft.com/office/officeart/2005/8/layout/StepDownProcess"/>
    <dgm:cxn modelId="{042359C7-5DE7-431B-BC36-41DCC119F7E4}" srcId="{D9ADA5C0-CFAD-4A50-BB59-A22EC1E39001}" destId="{EAA03069-9DD3-4414-8970-006FFF929FAC}" srcOrd="1" destOrd="0" parTransId="{FE17E7CA-29E8-4923-9C4C-27B75CB9925C}" sibTransId="{EEA8D281-C65C-46B2-833A-DF87447DED6E}"/>
    <dgm:cxn modelId="{46430FD9-2F7D-4B45-B711-F3BCB9685F26}" type="presOf" srcId="{E850070D-47B6-44FD-AB59-C0E733F7BB03}" destId="{6CB8CE64-9CFA-45E6-A3A9-057222C032BE}" srcOrd="0" destOrd="0" presId="urn:microsoft.com/office/officeart/2005/8/layout/StepDownProcess"/>
    <dgm:cxn modelId="{F58C63F6-C412-4204-A737-95010DD279CB}" type="presOf" srcId="{0EED65E8-17C0-49A3-A773-EA0169CBDD8C}" destId="{8DC40A68-DCC2-4B54-9288-9615ECC09D25}" srcOrd="0" destOrd="0" presId="urn:microsoft.com/office/officeart/2005/8/layout/StepDownProcess"/>
    <dgm:cxn modelId="{F25F7468-8EFB-4056-BCF8-B68661C13C0B}" type="presParOf" srcId="{A6B0D0A4-C98B-4E9F-B2C0-31F92D4ABFDF}" destId="{66F7FF06-6E7C-4A76-9A83-A94268702BC0}" srcOrd="0" destOrd="0" presId="urn:microsoft.com/office/officeart/2005/8/layout/StepDownProcess"/>
    <dgm:cxn modelId="{92EB5146-AB2E-4D62-A237-AF615998663A}" type="presParOf" srcId="{66F7FF06-6E7C-4A76-9A83-A94268702BC0}" destId="{77C990F8-75CB-4D26-A435-906B581C5DE3}" srcOrd="0" destOrd="0" presId="urn:microsoft.com/office/officeart/2005/8/layout/StepDownProcess"/>
    <dgm:cxn modelId="{0319329D-B784-4CD9-8DB6-C457B21F0E73}" type="presParOf" srcId="{66F7FF06-6E7C-4A76-9A83-A94268702BC0}" destId="{8DC40A68-DCC2-4B54-9288-9615ECC09D25}" srcOrd="1" destOrd="0" presId="urn:microsoft.com/office/officeart/2005/8/layout/StepDownProcess"/>
    <dgm:cxn modelId="{7AD0D8B8-2A2D-45C2-8F46-50297100BE47}" type="presParOf" srcId="{66F7FF06-6E7C-4A76-9A83-A94268702BC0}" destId="{FB887DCE-937C-4CA6-9410-42085958AF0F}" srcOrd="2" destOrd="0" presId="urn:microsoft.com/office/officeart/2005/8/layout/StepDownProcess"/>
    <dgm:cxn modelId="{D39E27C7-7BB5-4971-99DB-6FF5F5EB269F}" type="presParOf" srcId="{A6B0D0A4-C98B-4E9F-B2C0-31F92D4ABFDF}" destId="{1E370FFA-4CFA-4378-A308-408639E89D0E}" srcOrd="1" destOrd="0" presId="urn:microsoft.com/office/officeart/2005/8/layout/StepDownProcess"/>
    <dgm:cxn modelId="{EC12598A-F22E-4193-86C7-EA27DC72B214}" type="presParOf" srcId="{A6B0D0A4-C98B-4E9F-B2C0-31F92D4ABFDF}" destId="{3AF07801-1BE8-4D82-9270-6781158108AF}" srcOrd="2" destOrd="0" presId="urn:microsoft.com/office/officeart/2005/8/layout/StepDownProcess"/>
    <dgm:cxn modelId="{DF1FD9A3-6ADA-48BE-85A4-E13056C0D50A}" type="presParOf" srcId="{3AF07801-1BE8-4D82-9270-6781158108AF}" destId="{91984910-BFB1-42EF-B5E8-996B183FFAF5}" srcOrd="0" destOrd="0" presId="urn:microsoft.com/office/officeart/2005/8/layout/StepDownProcess"/>
    <dgm:cxn modelId="{AC5FF034-62F8-49BF-90D1-B98C2F8701DA}" type="presParOf" srcId="{3AF07801-1BE8-4D82-9270-6781158108AF}" destId="{FD01A799-CECC-4255-9EBC-6DE3335384EE}" srcOrd="1" destOrd="0" presId="urn:microsoft.com/office/officeart/2005/8/layout/StepDownProcess"/>
    <dgm:cxn modelId="{1DB4FA6F-039B-4CCB-B092-31706A8F87F4}" type="presParOf" srcId="{3AF07801-1BE8-4D82-9270-6781158108AF}" destId="{6CB8CE64-9CFA-45E6-A3A9-057222C032BE}" srcOrd="2" destOrd="0" presId="urn:microsoft.com/office/officeart/2005/8/layout/StepDownProcess"/>
    <dgm:cxn modelId="{BEE16AE9-E93C-4F8D-A17D-8E8968E9384D}" type="presParOf" srcId="{A6B0D0A4-C98B-4E9F-B2C0-31F92D4ABFDF}" destId="{AF8A1AFC-B859-4471-80E7-3432D08A34DF}" srcOrd="3" destOrd="0" presId="urn:microsoft.com/office/officeart/2005/8/layout/StepDownProcess"/>
    <dgm:cxn modelId="{FCB375F0-D6A2-4F71-BEA4-29FAA0E2CE45}" type="presParOf" srcId="{A6B0D0A4-C98B-4E9F-B2C0-31F92D4ABFDF}" destId="{989FE76B-F32B-4913-9A85-1F48B43E1DF2}" srcOrd="4" destOrd="0" presId="urn:microsoft.com/office/officeart/2005/8/layout/StepDownProcess"/>
    <dgm:cxn modelId="{CAF605F2-01D9-473D-9EDD-D77B054AD11A}" type="presParOf" srcId="{989FE76B-F32B-4913-9A85-1F48B43E1DF2}" destId="{6B7AF7D3-666B-428E-9481-797E51DA7F13}" srcOrd="0" destOrd="0" presId="urn:microsoft.com/office/officeart/2005/8/layout/StepDownProcess"/>
    <dgm:cxn modelId="{932B638E-F503-4794-9E6D-B9C75AA2A69D}" type="presParOf" srcId="{989FE76B-F32B-4913-9A85-1F48B43E1DF2}" destId="{E06FD97C-FB7F-4749-AAD0-2367DC57DECD}"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C990F8-75CB-4D26-A435-906B581C5DE3}">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C40A68-DCC2-4B54-9288-9615ECC09D25}">
      <dsp:nvSpPr>
        <dsp:cNvPr id="0" name=""/>
        <dsp:cNvSpPr/>
      </dsp:nvSpPr>
      <dsp:spPr>
        <a:xfrm>
          <a:off x="386634" y="18336"/>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nb-NO" sz="2100" kern="1200"/>
            <a:t>All data</a:t>
          </a:r>
        </a:p>
      </dsp:txBody>
      <dsp:txXfrm>
        <a:off x="434212" y="65914"/>
        <a:ext cx="1296988" cy="879300"/>
      </dsp:txXfrm>
    </dsp:sp>
    <dsp:sp modelId="{FB887DCE-937C-4CA6-9410-42085958AF0F}">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171450" lvl="1" indent="-171450" algn="l" defTabSz="711200">
            <a:lnSpc>
              <a:spcPct val="90000"/>
            </a:lnSpc>
            <a:spcBef>
              <a:spcPct val="0"/>
            </a:spcBef>
            <a:spcAft>
              <a:spcPct val="15000"/>
            </a:spcAft>
            <a:buChar char="•"/>
          </a:pPr>
          <a:endParaRPr lang="nb-NO" sz="1600" kern="1200"/>
        </a:p>
      </dsp:txBody>
      <dsp:txXfrm>
        <a:off x="1778779" y="111272"/>
        <a:ext cx="1012513" cy="787598"/>
      </dsp:txXfrm>
    </dsp:sp>
    <dsp:sp modelId="{91984910-BFB1-42EF-B5E8-996B183FFAF5}">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01A799-CECC-4255-9EBC-6DE3335384EE}">
      <dsp:nvSpPr>
        <dsp:cNvPr id="0" name=""/>
        <dsp:cNvSpPr/>
      </dsp:nvSpPr>
      <dsp:spPr>
        <a:xfrm>
          <a:off x="1540870" y="1112971"/>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nb-NO" sz="2100" kern="1200"/>
            <a:t>Grid cell data</a:t>
          </a:r>
        </a:p>
      </dsp:txBody>
      <dsp:txXfrm>
        <a:off x="1588448" y="1160549"/>
        <a:ext cx="1296988" cy="879300"/>
      </dsp:txXfrm>
    </dsp:sp>
    <dsp:sp modelId="{6CB8CE64-9CFA-45E6-A3A9-057222C032BE}">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171450" lvl="1" indent="-171450" algn="l" defTabSz="711200">
            <a:lnSpc>
              <a:spcPct val="90000"/>
            </a:lnSpc>
            <a:spcBef>
              <a:spcPct val="0"/>
            </a:spcBef>
            <a:spcAft>
              <a:spcPct val="15000"/>
            </a:spcAft>
            <a:buChar char="•"/>
          </a:pPr>
          <a:endParaRPr lang="nb-NO" sz="1600" kern="1200"/>
        </a:p>
      </dsp:txBody>
      <dsp:txXfrm>
        <a:off x="2933015" y="1205908"/>
        <a:ext cx="1012513" cy="787598"/>
      </dsp:txXfrm>
    </dsp:sp>
    <dsp:sp modelId="{6B7AF7D3-666B-428E-9481-797E51DA7F13}">
      <dsp:nvSpPr>
        <dsp:cNvPr id="0" name=""/>
        <dsp:cNvSpPr/>
      </dsp:nvSpPr>
      <dsp:spPr>
        <a:xfrm>
          <a:off x="2695106" y="2207607"/>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nb-NO" sz="2100" kern="1200"/>
            <a:t>Dissolved data</a:t>
          </a:r>
        </a:p>
      </dsp:txBody>
      <dsp:txXfrm>
        <a:off x="2742684" y="2255185"/>
        <a:ext cx="1296988" cy="879300"/>
      </dsp:txXfrm>
    </dsp:sp>
    <dsp:sp modelId="{E06FD97C-FB7F-4749-AAD0-2367DC57DECD}">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7160" tIns="137160" rIns="137160" bIns="137160" numCol="1" spcCol="1270" anchor="ctr" anchorCtr="0">
          <a:noAutofit/>
        </a:bodyPr>
        <a:lstStyle/>
        <a:p>
          <a:pPr marL="285750" lvl="1" indent="-285750" algn="l" defTabSz="1244600">
            <a:lnSpc>
              <a:spcPct val="90000"/>
            </a:lnSpc>
            <a:spcBef>
              <a:spcPct val="0"/>
            </a:spcBef>
            <a:spcAft>
              <a:spcPct val="15000"/>
            </a:spcAft>
            <a:buChar char="•"/>
          </a:pPr>
          <a:endParaRPr lang="nb-NO" sz="2800" kern="1200"/>
        </a:p>
      </dsp:txBody>
      <dsp:txXfrm>
        <a:off x="4087251"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431E433340FB4489FCD39F036F2CC5" ma:contentTypeVersion="2" ma:contentTypeDescription="Create a new document." ma:contentTypeScope="" ma:versionID="9da14019f346c265ab0d86e12fe560af">
  <xsd:schema xmlns:xsd="http://www.w3.org/2001/XMLSchema" xmlns:xs="http://www.w3.org/2001/XMLSchema" xmlns:p="http://schemas.microsoft.com/office/2006/metadata/properties" xmlns:ns2="0ae84f2a-7d43-4db8-8fef-6c9350618d32" targetNamespace="http://schemas.microsoft.com/office/2006/metadata/properties" ma:root="true" ma:fieldsID="2b44660fc3cd9a36743ee536af274af4" ns2:_="">
    <xsd:import namespace="0ae84f2a-7d43-4db8-8fef-6c9350618d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84f2a-7d43-4db8-8fef-6c9350618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F0C5E-CC61-4EF3-A4A2-EC3F8791B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84f2a-7d43-4db8-8fef-6c9350618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22AB6-6E0A-43BC-BCF1-83F455FCB3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C24861-9C58-4F19-9F62-106962644E20}">
  <ds:schemaRefs>
    <ds:schemaRef ds:uri="http://schemas.microsoft.com/sharepoint/v3/contenttype/forms"/>
  </ds:schemaRefs>
</ds:datastoreItem>
</file>

<file path=customXml/itemProps4.xml><?xml version="1.0" encoding="utf-8"?>
<ds:datastoreItem xmlns:ds="http://schemas.openxmlformats.org/officeDocument/2006/customXml" ds:itemID="{B3714AF3-BA69-4FDF-8F4C-570EFBA3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Ragnvald Larsen</cp:lastModifiedBy>
  <cp:revision>180</cp:revision>
  <dcterms:created xsi:type="dcterms:W3CDTF">2019-06-26T09:19:00Z</dcterms:created>
  <dcterms:modified xsi:type="dcterms:W3CDTF">2019-07-23T13:21:00Z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0x01010004431E433340FB4489FCD39F036F2CC5</vt:lpwstr>
  </property>
</Properties>
</file>